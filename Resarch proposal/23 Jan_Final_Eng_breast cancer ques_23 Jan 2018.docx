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D95" w:rsidRDefault="00647C56" w:rsidP="00E11E53">
      <w:pPr>
        <w:pStyle w:val="Body"/>
        <w:spacing w:line="240" w:lineRule="auto"/>
        <w:jc w:val="center"/>
        <w:rPr>
          <w:b/>
          <w:bCs/>
          <w:sz w:val="24"/>
          <w:szCs w:val="24"/>
        </w:rPr>
        <w:pPrChange w:id="0" w:author="Dr. Mohammad Sorowar Hossain" w:date="2018-01-23T13:58:00Z">
          <w:pPr>
            <w:pStyle w:val="Body"/>
            <w:jc w:val="center"/>
          </w:pPr>
        </w:pPrChange>
      </w:pPr>
      <w:r w:rsidRPr="00CA1AB4">
        <w:rPr>
          <w:b/>
          <w:bCs/>
          <w:sz w:val="24"/>
          <w:szCs w:val="24"/>
        </w:rPr>
        <w:t>Questionnaire</w:t>
      </w:r>
      <w:r w:rsidR="00932D95" w:rsidRPr="00CA1AB4">
        <w:rPr>
          <w:b/>
          <w:bCs/>
          <w:sz w:val="24"/>
          <w:szCs w:val="24"/>
        </w:rPr>
        <w:t xml:space="preserve"> : </w:t>
      </w:r>
      <w:proofErr w:type="spellStart"/>
      <w:r w:rsidR="00932D95" w:rsidRPr="00CA1AB4">
        <w:rPr>
          <w:b/>
          <w:bCs/>
          <w:sz w:val="24"/>
          <w:szCs w:val="24"/>
        </w:rPr>
        <w:t>Breast</w:t>
      </w:r>
      <w:proofErr w:type="spellEnd"/>
      <w:r w:rsidR="00932D95" w:rsidRPr="00CA1AB4">
        <w:rPr>
          <w:b/>
          <w:bCs/>
          <w:sz w:val="24"/>
          <w:szCs w:val="24"/>
        </w:rPr>
        <w:t xml:space="preserve"> Cancer </w:t>
      </w:r>
      <w:proofErr w:type="spellStart"/>
      <w:r w:rsidR="00932D95" w:rsidRPr="00CA1AB4">
        <w:rPr>
          <w:b/>
          <w:bCs/>
          <w:sz w:val="24"/>
          <w:szCs w:val="24"/>
        </w:rPr>
        <w:t>Diagnosis</w:t>
      </w:r>
      <w:proofErr w:type="spellEnd"/>
      <w:r w:rsidR="00932D95" w:rsidRPr="00CA1AB4">
        <w:rPr>
          <w:b/>
          <w:bCs/>
          <w:sz w:val="24"/>
          <w:szCs w:val="24"/>
        </w:rPr>
        <w:t xml:space="preserve"> Delay </w:t>
      </w:r>
      <w:proofErr w:type="spellStart"/>
      <w:r w:rsidR="00932D95" w:rsidRPr="00CA1AB4">
        <w:rPr>
          <w:b/>
          <w:bCs/>
          <w:sz w:val="24"/>
          <w:szCs w:val="24"/>
        </w:rPr>
        <w:t>Study</w:t>
      </w:r>
      <w:proofErr w:type="spellEnd"/>
    </w:p>
    <w:p w:rsidR="007E0DB5" w:rsidRPr="00CA1AB4" w:rsidRDefault="007E0DB5" w:rsidP="00E11E53">
      <w:pPr>
        <w:pStyle w:val="NormalWeb"/>
        <w:spacing w:before="0" w:after="0"/>
        <w:ind w:left="36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Form Number / Identification Number</w:t>
      </w:r>
    </w:p>
    <w:p w:rsidR="007E0DB5" w:rsidRPr="00CA1AB4" w:rsidRDefault="007E0DB5" w:rsidP="00E11E53">
      <w:pPr>
        <w:pStyle w:val="NormalWeb"/>
        <w:spacing w:before="0" w:after="0"/>
        <w:ind w:left="36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Date of Interview (today’s date)</w:t>
      </w:r>
    </w:p>
    <w:p w:rsidR="007E0DB5" w:rsidRPr="00CA1AB4" w:rsidRDefault="006C4D88" w:rsidP="00E11E53">
      <w:pPr>
        <w:pStyle w:val="Body"/>
        <w:spacing w:line="240" w:lineRule="auto"/>
        <w:rPr>
          <w:b/>
          <w:bCs/>
          <w:sz w:val="24"/>
          <w:szCs w:val="24"/>
        </w:rPr>
        <w:pPrChange w:id="1" w:author="Dr. Mohammad Sorowar Hossain" w:date="2018-01-23T13:58:00Z">
          <w:pPr>
            <w:pStyle w:val="Body"/>
          </w:pPr>
        </w:pPrChange>
      </w:pPr>
      <w:ins w:id="2" w:author="gc" w:date="2018-01-21T23:40:00Z">
        <w:r>
          <w:rPr>
            <w:b/>
            <w:bCs/>
            <w:sz w:val="24"/>
            <w:szCs w:val="24"/>
          </w:rPr>
          <w:t>1.1 General information</w:t>
        </w:r>
      </w:ins>
    </w:p>
    <w:p w:rsidR="00B7049A" w:rsidRPr="00CA1AB4" w:rsidRDefault="00647C56" w:rsidP="00E11E53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Patient’s Name</w:t>
      </w:r>
    </w:p>
    <w:p w:rsidR="00B7049A" w:rsidRDefault="00647C56" w:rsidP="00E11E53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Contact: XX, XX</w:t>
      </w:r>
    </w:p>
    <w:p w:rsidR="007E0DB5" w:rsidRPr="007E0DB5" w:rsidRDefault="007E0DB5" w:rsidP="00E11E53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  <w:color w:val="FF0000"/>
        </w:rPr>
      </w:pPr>
      <w:r w:rsidRPr="007E0DB5">
        <w:rPr>
          <w:rFonts w:ascii="Calibri" w:eastAsia="Calibri" w:hAnsi="Calibri" w:cs="Calibri"/>
          <w:color w:val="FF0000"/>
        </w:rPr>
        <w:t xml:space="preserve">Age </w:t>
      </w:r>
    </w:p>
    <w:p w:rsidR="00E74256" w:rsidRPr="00CA1AB4" w:rsidRDefault="00647C56" w:rsidP="00BA0272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Current </w:t>
      </w:r>
      <w:r w:rsidR="00187D98">
        <w:rPr>
          <w:rFonts w:ascii="Calibri" w:eastAsia="Calibri" w:hAnsi="Calibri" w:cs="Calibri"/>
        </w:rPr>
        <w:t>address</w:t>
      </w:r>
    </w:p>
    <w:p w:rsidR="00B7049A" w:rsidRDefault="00187D98" w:rsidP="00BA0272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Permanent address</w:t>
      </w:r>
    </w:p>
    <w:p w:rsidR="006C4D88" w:rsidRPr="00CA1AB4" w:rsidRDefault="006C4D88" w:rsidP="00BA0272">
      <w:pPr>
        <w:pStyle w:val="NormalWeb"/>
        <w:spacing w:before="0" w:after="0"/>
        <w:rPr>
          <w:rFonts w:ascii="Calibri" w:eastAsia="Calibri" w:hAnsi="Calibri" w:cs="Calibri"/>
        </w:rPr>
      </w:pPr>
      <w:ins w:id="3" w:author="gc" w:date="2018-01-21T23:42:00Z">
        <w:r>
          <w:rPr>
            <w:rFonts w:ascii="Calibri" w:eastAsia="Calibri" w:hAnsi="Calibri" w:cs="Calibri"/>
          </w:rPr>
          <w:t>1.2 Socio-economic info</w:t>
        </w:r>
      </w:ins>
    </w:p>
    <w:p w:rsidR="00B7049A" w:rsidRDefault="00647C56" w:rsidP="00BA0272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Education (highest level completed)</w:t>
      </w:r>
      <w:r w:rsidR="00187D98">
        <w:rPr>
          <w:rFonts w:ascii="Calibri" w:eastAsia="Calibri" w:hAnsi="Calibri" w:cs="Calibri"/>
        </w:rPr>
        <w:t xml:space="preserve">: </w:t>
      </w:r>
      <w:r w:rsidR="00802EC3" w:rsidRPr="00CA1AB4">
        <w:rPr>
          <w:rFonts w:ascii="Calibri" w:eastAsia="Calibri" w:hAnsi="Calibri" w:cs="Calibri"/>
        </w:rPr>
        <w:t>primary, secondar</w:t>
      </w:r>
      <w:r w:rsidR="00187D98">
        <w:rPr>
          <w:rFonts w:ascii="Calibri" w:eastAsia="Calibri" w:hAnsi="Calibri" w:cs="Calibri"/>
        </w:rPr>
        <w:t>y, higher secondary, university</w:t>
      </w:r>
    </w:p>
    <w:p w:rsidR="00187D98" w:rsidRPr="00187D98" w:rsidRDefault="00187D98" w:rsidP="005B1CA0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  <w:color w:val="FF0000"/>
        </w:rPr>
      </w:pPr>
      <w:r w:rsidRPr="00187D98">
        <w:rPr>
          <w:rFonts w:ascii="Calibri" w:eastAsia="Calibri" w:hAnsi="Calibri" w:cs="Calibri"/>
          <w:color w:val="FF0000"/>
        </w:rPr>
        <w:t>Marital status (single/widowed/never married/ married)</w:t>
      </w:r>
    </w:p>
    <w:p w:rsidR="00B7049A" w:rsidRDefault="00647C56" w:rsidP="00E11E53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</w:rPr>
        <w:pPrChange w:id="4" w:author="Dr. Mohammad Sorowar Hossain" w:date="2018-01-23T13:58:00Z">
          <w:pPr>
            <w:pStyle w:val="NormalWeb"/>
            <w:numPr>
              <w:numId w:val="21"/>
            </w:numPr>
            <w:spacing w:before="0" w:after="0"/>
            <w:ind w:left="720" w:hanging="360"/>
          </w:pPr>
        </w:pPrChange>
      </w:pPr>
      <w:r w:rsidRPr="00CA1AB4">
        <w:rPr>
          <w:rFonts w:ascii="Calibri" w:eastAsia="Calibri" w:hAnsi="Calibri" w:cs="Calibri"/>
        </w:rPr>
        <w:t xml:space="preserve">Husband’s education </w:t>
      </w:r>
      <w:r w:rsidR="00802EC3" w:rsidRPr="00CA1AB4">
        <w:rPr>
          <w:rFonts w:ascii="Calibri" w:eastAsia="Calibri" w:hAnsi="Calibri" w:cs="Calibri"/>
        </w:rPr>
        <w:t>(Primary, secondary, higher secondary, university)</w:t>
      </w:r>
    </w:p>
    <w:p w:rsidR="00187D98" w:rsidRPr="00187D98" w:rsidRDefault="00187D98" w:rsidP="00E11E53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  <w:color w:val="FF0000"/>
        </w:rPr>
        <w:pPrChange w:id="5" w:author="Dr. Mohammad Sorowar Hossain" w:date="2018-01-23T13:58:00Z">
          <w:pPr>
            <w:pStyle w:val="NormalWeb"/>
            <w:numPr>
              <w:numId w:val="21"/>
            </w:numPr>
            <w:spacing w:before="0" w:after="0"/>
            <w:ind w:left="720" w:hanging="360"/>
          </w:pPr>
        </w:pPrChange>
      </w:pPr>
      <w:r w:rsidRPr="00187D98">
        <w:rPr>
          <w:rFonts w:ascii="Calibri" w:eastAsia="Calibri" w:hAnsi="Calibri" w:cs="Calibri"/>
          <w:color w:val="FF0000"/>
        </w:rPr>
        <w:t>Monthly income: &lt;5000, 10000, 20000 and others __________</w:t>
      </w:r>
    </w:p>
    <w:p w:rsidR="00E74256" w:rsidRPr="00CA1AB4" w:rsidRDefault="00E74256" w:rsidP="00E11E53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</w:rPr>
        <w:pPrChange w:id="6" w:author="Dr. Mohammad Sorowar Hossain" w:date="2018-01-23T13:58:00Z">
          <w:pPr>
            <w:pStyle w:val="NormalWeb"/>
            <w:numPr>
              <w:numId w:val="21"/>
            </w:numPr>
            <w:spacing w:before="0" w:after="0"/>
            <w:ind w:left="720" w:hanging="360"/>
          </w:pPr>
        </w:pPrChange>
      </w:pPr>
      <w:r w:rsidRPr="00CA1AB4">
        <w:rPr>
          <w:rFonts w:ascii="Calibri" w:eastAsia="Calibri" w:hAnsi="Calibri" w:cs="Calibri"/>
        </w:rPr>
        <w:t xml:space="preserve">Access to communication and media (Select </w:t>
      </w:r>
      <w:r w:rsidR="00762883" w:rsidRPr="00CA1AB4">
        <w:rPr>
          <w:rFonts w:ascii="Calibri" w:eastAsia="Calibri" w:hAnsi="Calibri" w:cs="Calibri"/>
        </w:rPr>
        <w:t>ALL that apply</w:t>
      </w:r>
      <w:r w:rsidRPr="00CA1AB4">
        <w:rPr>
          <w:rFonts w:ascii="Calibri" w:eastAsia="Calibri" w:hAnsi="Calibri" w:cs="Calibri"/>
        </w:rPr>
        <w:t>)</w:t>
      </w:r>
    </w:p>
    <w:p w:rsidR="007E0DB5" w:rsidRDefault="007E0DB5" w:rsidP="00E11E53">
      <w:pPr>
        <w:pStyle w:val="NormalWeb"/>
        <w:numPr>
          <w:ilvl w:val="1"/>
          <w:numId w:val="21"/>
        </w:numPr>
        <w:tabs>
          <w:tab w:val="left" w:pos="720"/>
        </w:tabs>
        <w:spacing w:before="0" w:after="0"/>
        <w:rPr>
          <w:rFonts w:ascii="Calibri" w:eastAsia="Calibri" w:hAnsi="Calibri" w:cs="Calibri"/>
        </w:rPr>
        <w:pPrChange w:id="7" w:author="Dr. Mohammad Sorowar Hossain" w:date="2018-01-23T13:58:00Z">
          <w:pPr>
            <w:pStyle w:val="NormalWeb"/>
            <w:numPr>
              <w:ilvl w:val="1"/>
              <w:numId w:val="21"/>
            </w:numPr>
            <w:tabs>
              <w:tab w:val="left" w:pos="720"/>
            </w:tabs>
            <w:spacing w:before="0" w:after="0"/>
            <w:ind w:left="1440" w:hanging="360"/>
          </w:pPr>
        </w:pPrChange>
      </w:pPr>
      <w:r>
        <w:rPr>
          <w:rFonts w:ascii="Calibri" w:eastAsia="Calibri" w:hAnsi="Calibri" w:cs="Calibri"/>
        </w:rPr>
        <w:t>mobile</w:t>
      </w:r>
    </w:p>
    <w:p w:rsidR="006A2CFB" w:rsidRPr="00CA1AB4" w:rsidRDefault="00647C56" w:rsidP="00E11E53">
      <w:pPr>
        <w:pStyle w:val="NormalWeb"/>
        <w:numPr>
          <w:ilvl w:val="1"/>
          <w:numId w:val="21"/>
        </w:numPr>
        <w:tabs>
          <w:tab w:val="left" w:pos="720"/>
        </w:tabs>
        <w:spacing w:before="0" w:after="0"/>
        <w:rPr>
          <w:rFonts w:ascii="Calibri" w:eastAsia="Calibri" w:hAnsi="Calibri" w:cs="Calibri"/>
        </w:rPr>
        <w:pPrChange w:id="8" w:author="Dr. Mohammad Sorowar Hossain" w:date="2018-01-23T13:58:00Z">
          <w:pPr>
            <w:pStyle w:val="NormalWeb"/>
            <w:numPr>
              <w:ilvl w:val="1"/>
              <w:numId w:val="21"/>
            </w:numPr>
            <w:tabs>
              <w:tab w:val="left" w:pos="720"/>
            </w:tabs>
            <w:spacing w:before="0" w:after="0"/>
            <w:ind w:left="1440" w:hanging="360"/>
          </w:pPr>
        </w:pPrChange>
      </w:pPr>
      <w:r w:rsidRPr="00CA1AB4">
        <w:rPr>
          <w:rFonts w:ascii="Calibri" w:eastAsia="Calibri" w:hAnsi="Calibri" w:cs="Calibri"/>
        </w:rPr>
        <w:t xml:space="preserve">smartphone, </w:t>
      </w:r>
    </w:p>
    <w:p w:rsidR="006A2CFB" w:rsidRDefault="00187D98" w:rsidP="00E11E53">
      <w:pPr>
        <w:pStyle w:val="NormalWeb"/>
        <w:numPr>
          <w:ilvl w:val="1"/>
          <w:numId w:val="21"/>
        </w:numPr>
        <w:tabs>
          <w:tab w:val="left" w:pos="720"/>
        </w:tabs>
        <w:spacing w:before="0" w:after="0"/>
        <w:rPr>
          <w:rFonts w:ascii="Calibri" w:eastAsia="Calibri" w:hAnsi="Calibri" w:cs="Calibri"/>
        </w:rPr>
        <w:pPrChange w:id="9" w:author="Dr. Mohammad Sorowar Hossain" w:date="2018-01-23T13:58:00Z">
          <w:pPr>
            <w:pStyle w:val="NormalWeb"/>
            <w:numPr>
              <w:ilvl w:val="1"/>
              <w:numId w:val="21"/>
            </w:numPr>
            <w:tabs>
              <w:tab w:val="left" w:pos="720"/>
            </w:tabs>
            <w:spacing w:before="0" w:after="0"/>
            <w:ind w:left="1440" w:hanging="360"/>
          </w:pPr>
        </w:pPrChange>
      </w:pPr>
      <w:r>
        <w:rPr>
          <w:rFonts w:ascii="Calibri" w:eastAsia="Calibri" w:hAnsi="Calibri" w:cs="Calibri"/>
        </w:rPr>
        <w:t>newspaper</w:t>
      </w:r>
    </w:p>
    <w:p w:rsidR="00187D98" w:rsidRPr="00CA1AB4" w:rsidRDefault="00187D98" w:rsidP="00E11E53">
      <w:pPr>
        <w:pStyle w:val="NormalWeb"/>
        <w:tabs>
          <w:tab w:val="left" w:pos="720"/>
        </w:tabs>
        <w:spacing w:before="0" w:after="0"/>
        <w:ind w:left="720"/>
        <w:rPr>
          <w:rFonts w:ascii="Calibri" w:eastAsia="Calibri" w:hAnsi="Calibri" w:cs="Calibri"/>
        </w:rPr>
        <w:pPrChange w:id="10" w:author="Dr. Mohammad Sorowar Hossain" w:date="2018-01-23T13:58:00Z">
          <w:pPr>
            <w:pStyle w:val="NormalWeb"/>
            <w:tabs>
              <w:tab w:val="left" w:pos="720"/>
            </w:tabs>
            <w:spacing w:before="0" w:after="0"/>
            <w:ind w:left="720"/>
          </w:pPr>
        </w:pPrChange>
      </w:pPr>
    </w:p>
    <w:p w:rsidR="00AE551B" w:rsidRPr="00CA1AB4" w:rsidRDefault="00AE551B" w:rsidP="00E11E53">
      <w:pPr>
        <w:pStyle w:val="ListParagraph"/>
        <w:numPr>
          <w:ilvl w:val="0"/>
          <w:numId w:val="21"/>
        </w:numPr>
        <w:spacing w:line="240" w:lineRule="auto"/>
        <w:pPrChange w:id="11" w:author="Dr. Mohammad Sorowar Hossain" w:date="2018-01-23T13:58:00Z">
          <w:pPr>
            <w:pStyle w:val="ListParagraph"/>
            <w:numPr>
              <w:numId w:val="21"/>
            </w:numPr>
            <w:ind w:hanging="360"/>
          </w:pPr>
        </w:pPrChange>
      </w:pPr>
      <w:r w:rsidRPr="00CA1AB4">
        <w:t>Family history of breast cancer: yes/no</w:t>
      </w:r>
    </w:p>
    <w:p w:rsidR="007F4D5A" w:rsidRPr="00CA1AB4" w:rsidDel="00E11E53" w:rsidRDefault="007F4D5A" w:rsidP="00E11E53">
      <w:pPr>
        <w:pStyle w:val="NormalWeb"/>
        <w:tabs>
          <w:tab w:val="left" w:pos="720"/>
        </w:tabs>
        <w:spacing w:before="0" w:after="0"/>
        <w:rPr>
          <w:del w:id="12" w:author="Dr. Mohammad Sorowar Hossain" w:date="2018-01-23T13:58:00Z"/>
          <w:rFonts w:ascii="Calibri" w:eastAsia="Calibri" w:hAnsi="Calibri" w:cs="Calibri"/>
        </w:rPr>
      </w:pPr>
    </w:p>
    <w:p w:rsidR="00B7049A" w:rsidRPr="00CA1AB4" w:rsidDel="006C4D88" w:rsidRDefault="00647C56" w:rsidP="00E11E53">
      <w:pPr>
        <w:pStyle w:val="Body"/>
        <w:spacing w:line="240" w:lineRule="auto"/>
        <w:rPr>
          <w:del w:id="13" w:author="gc" w:date="2018-01-21T23:43:00Z"/>
          <w:b/>
          <w:bCs/>
          <w:sz w:val="24"/>
          <w:szCs w:val="24"/>
          <w:u w:val="single"/>
        </w:rPr>
        <w:pPrChange w:id="14" w:author="Dr. Mohammad Sorowar Hossain" w:date="2018-01-23T13:58:00Z">
          <w:pPr>
            <w:pStyle w:val="Body"/>
          </w:pPr>
        </w:pPrChange>
      </w:pPr>
      <w:del w:id="15" w:author="gc" w:date="2018-01-21T23:43:00Z">
        <w:r w:rsidRPr="00CA1AB4" w:rsidDel="006C4D88">
          <w:rPr>
            <w:b/>
            <w:bCs/>
            <w:sz w:val="24"/>
            <w:szCs w:val="24"/>
            <w:u w:val="single"/>
            <w:lang w:val="en-US"/>
          </w:rPr>
          <w:delText>Estimation of delays and associated factors for delays</w:delText>
        </w:r>
      </w:del>
    </w:p>
    <w:p w:rsidR="00B7049A" w:rsidRPr="00CA1AB4" w:rsidRDefault="00647C56" w:rsidP="00E11E53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>1</w:t>
      </w:r>
      <w:ins w:id="16" w:author="gc" w:date="2018-01-21T23:43:00Z">
        <w:r w:rsidR="006C4D88">
          <w:rPr>
            <w:b/>
            <w:bCs/>
            <w:sz w:val="24"/>
            <w:szCs w:val="24"/>
            <w:lang w:val="en-US"/>
          </w:rPr>
          <w:t>.3</w:t>
        </w:r>
      </w:ins>
      <w:r w:rsidRPr="00CA1AB4">
        <w:rPr>
          <w:b/>
          <w:bCs/>
          <w:sz w:val="24"/>
          <w:szCs w:val="24"/>
          <w:lang w:val="en-US"/>
        </w:rPr>
        <w:t>. Discovery of health problem</w:t>
      </w:r>
    </w:p>
    <w:p w:rsidR="008713D4" w:rsidRPr="00CA1AB4" w:rsidRDefault="00647C56" w:rsidP="00E11E53">
      <w:pPr>
        <w:pStyle w:val="Body"/>
        <w:spacing w:after="0" w:line="240" w:lineRule="auto"/>
        <w:rPr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 xml:space="preserve">1.1 </w:t>
      </w:r>
      <w:r w:rsidR="00B253C5" w:rsidRPr="00CA1AB4">
        <w:rPr>
          <w:sz w:val="24"/>
          <w:szCs w:val="24"/>
          <w:lang w:val="en-US"/>
        </w:rPr>
        <w:t xml:space="preserve">When did you first </w:t>
      </w:r>
      <w:r w:rsidRPr="00CA1AB4">
        <w:rPr>
          <w:sz w:val="24"/>
          <w:szCs w:val="24"/>
          <w:lang w:val="en-US"/>
        </w:rPr>
        <w:t xml:space="preserve">realize that </w:t>
      </w:r>
      <w:r w:rsidR="00B253C5" w:rsidRPr="00CA1AB4">
        <w:rPr>
          <w:sz w:val="24"/>
          <w:szCs w:val="24"/>
          <w:lang w:val="en-US"/>
        </w:rPr>
        <w:t xml:space="preserve">you </w:t>
      </w:r>
      <w:r w:rsidRPr="00CA1AB4">
        <w:rPr>
          <w:sz w:val="24"/>
          <w:szCs w:val="24"/>
          <w:lang w:val="en-US"/>
        </w:rPr>
        <w:t>ha</w:t>
      </w:r>
      <w:r w:rsidR="00F0323A" w:rsidRPr="00CA1AB4">
        <w:rPr>
          <w:sz w:val="24"/>
          <w:szCs w:val="24"/>
          <w:lang w:val="en-US"/>
        </w:rPr>
        <w:t>ve</w:t>
      </w:r>
      <w:r w:rsidR="00F765E4">
        <w:rPr>
          <w:sz w:val="24"/>
          <w:szCs w:val="24"/>
          <w:lang w:val="en-US"/>
        </w:rPr>
        <w:t xml:space="preserve"> </w:t>
      </w:r>
      <w:r w:rsidR="00F0323A" w:rsidRPr="00CA1AB4">
        <w:rPr>
          <w:sz w:val="24"/>
          <w:szCs w:val="24"/>
          <w:lang w:val="en-US"/>
        </w:rPr>
        <w:t xml:space="preserve">problem with your </w:t>
      </w:r>
      <w:r w:rsidR="00B253C5" w:rsidRPr="00CA1AB4">
        <w:rPr>
          <w:sz w:val="24"/>
          <w:szCs w:val="24"/>
          <w:lang w:val="en-US"/>
        </w:rPr>
        <w:t>breast</w:t>
      </w:r>
      <w:r w:rsidRPr="00CA1AB4">
        <w:rPr>
          <w:sz w:val="24"/>
          <w:szCs w:val="24"/>
          <w:lang w:val="en-US"/>
        </w:rPr>
        <w:t>?</w:t>
      </w:r>
      <w:r w:rsidR="00B253C5" w:rsidRPr="00CA1AB4">
        <w:rPr>
          <w:sz w:val="24"/>
          <w:szCs w:val="24"/>
          <w:lang w:val="en-US"/>
        </w:rPr>
        <w:t xml:space="preserve"> </w:t>
      </w:r>
    </w:p>
    <w:p w:rsidR="00B7049A" w:rsidRPr="00CA1AB4" w:rsidRDefault="00B253C5" w:rsidP="00E11E53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(Enter date in </w:t>
      </w:r>
      <w:proofErr w:type="spellStart"/>
      <w:r w:rsidRPr="00CA1AB4">
        <w:rPr>
          <w:sz w:val="24"/>
          <w:szCs w:val="24"/>
          <w:lang w:val="en-US"/>
        </w:rPr>
        <w:t>dd</w:t>
      </w:r>
      <w:proofErr w:type="spellEnd"/>
      <w:r w:rsidRPr="00CA1AB4">
        <w:rPr>
          <w:sz w:val="24"/>
          <w:szCs w:val="24"/>
          <w:lang w:val="en-US"/>
        </w:rPr>
        <w:t>-mm-</w:t>
      </w:r>
      <w:proofErr w:type="spellStart"/>
      <w:r w:rsidRPr="00CA1AB4">
        <w:rPr>
          <w:sz w:val="24"/>
          <w:szCs w:val="24"/>
          <w:lang w:val="en-US"/>
        </w:rPr>
        <w:t>yyyy</w:t>
      </w:r>
      <w:proofErr w:type="spellEnd"/>
      <w:r w:rsidRPr="00CA1AB4">
        <w:rPr>
          <w:sz w:val="24"/>
          <w:szCs w:val="24"/>
          <w:lang w:val="en-US"/>
        </w:rPr>
        <w:t xml:space="preserve"> format)</w:t>
      </w:r>
    </w:p>
    <w:p w:rsidR="00B7049A" w:rsidRPr="00CA1AB4" w:rsidRDefault="00647C56" w:rsidP="00BA0272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</w:p>
    <w:p w:rsidR="00DE7FCB" w:rsidRPr="00CA1AB4" w:rsidRDefault="00647C56" w:rsidP="00BA0272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1.2 </w:t>
      </w:r>
      <w:r w:rsidR="00DE7FCB" w:rsidRPr="00CA1AB4">
        <w:rPr>
          <w:sz w:val="24"/>
          <w:szCs w:val="24"/>
          <w:lang w:val="en-US"/>
        </w:rPr>
        <w:t>What was the first symptom you noticed? (</w:t>
      </w:r>
      <w:proofErr w:type="gramStart"/>
      <w:r w:rsidR="00DE7FCB" w:rsidRPr="00CA1AB4">
        <w:rPr>
          <w:sz w:val="24"/>
          <w:szCs w:val="24"/>
          <w:lang w:val="en-US"/>
        </w:rPr>
        <w:t>select</w:t>
      </w:r>
      <w:proofErr w:type="gramEnd"/>
      <w:r w:rsidR="00DE7FCB" w:rsidRPr="00CA1AB4">
        <w:rPr>
          <w:sz w:val="24"/>
          <w:szCs w:val="24"/>
          <w:lang w:val="en-US"/>
        </w:rPr>
        <w:t xml:space="preserve"> ALL that apply)</w:t>
      </w:r>
    </w:p>
    <w:p w:rsidR="00B7049A" w:rsidRPr="00CA1AB4" w:rsidRDefault="00B7049A" w:rsidP="00BA0272">
      <w:pPr>
        <w:pStyle w:val="Body"/>
        <w:spacing w:after="0" w:line="240" w:lineRule="auto"/>
        <w:rPr>
          <w:sz w:val="24"/>
          <w:szCs w:val="24"/>
          <w:lang w:val="en-US"/>
        </w:rPr>
      </w:pPr>
    </w:p>
    <w:p w:rsidR="00B7049A" w:rsidRPr="00CA1AB4" w:rsidRDefault="00DE7FCB" w:rsidP="00E11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</w:rPr>
        <w:pPrChange w:id="17" w:author="Dr. Mohammad Sorowar Hossain" w:date="2018-01-23T13:58:00Z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line="276" w:lineRule="auto"/>
          </w:pPr>
        </w:pPrChange>
      </w:pPr>
      <w:r w:rsidRPr="00DE7FCB">
        <w:rPr>
          <w:rFonts w:ascii="Calibri" w:eastAsia="Calibri" w:hAnsi="Calibri" w:cs="Calibri"/>
          <w:bdr w:val="none" w:sz="0" w:space="0" w:color="auto"/>
        </w:rPr>
        <w:t xml:space="preserve">Lump </w:t>
      </w:r>
      <w:r w:rsidR="00CA1AB4">
        <w:rPr>
          <w:rFonts w:ascii="Calibri" w:eastAsia="Calibri" w:hAnsi="Calibri" w:cs="Calibri"/>
          <w:bdr w:val="none" w:sz="0" w:space="0" w:color="auto"/>
        </w:rPr>
        <w:t>/</w:t>
      </w:r>
      <w:r w:rsidRPr="00DE7FCB">
        <w:rPr>
          <w:rFonts w:ascii="Calibri" w:eastAsia="Calibri" w:hAnsi="Calibri" w:cs="Calibri"/>
          <w:bdr w:val="none" w:sz="0" w:space="0" w:color="auto"/>
        </w:rPr>
        <w:t>S</w:t>
      </w:r>
      <w:r w:rsidR="00CA1AB4">
        <w:rPr>
          <w:rFonts w:ascii="Calibri" w:eastAsia="Calibri" w:hAnsi="Calibri" w:cs="Calibri"/>
          <w:bdr w:val="none" w:sz="0" w:space="0" w:color="auto"/>
        </w:rPr>
        <w:t xml:space="preserve">kin changes/Breast pain/Nipple discharge/Bone pain/ </w:t>
      </w:r>
      <w:proofErr w:type="gramStart"/>
      <w:r w:rsidRPr="00DE7FCB">
        <w:rPr>
          <w:rFonts w:ascii="Calibri" w:eastAsia="Calibri" w:hAnsi="Calibri" w:cs="Calibri"/>
          <w:bdr w:val="none" w:sz="0" w:space="0" w:color="auto"/>
        </w:rPr>
        <w:t>Others :</w:t>
      </w:r>
      <w:proofErr w:type="gramEnd"/>
      <w:r w:rsidRPr="00DE7FCB">
        <w:rPr>
          <w:rFonts w:ascii="Calibri" w:eastAsia="Calibri" w:hAnsi="Calibri" w:cs="Calibri"/>
          <w:bdr w:val="none" w:sz="0" w:space="0" w:color="auto"/>
        </w:rPr>
        <w:t>………………</w:t>
      </w:r>
    </w:p>
    <w:p w:rsidR="00DE7FCB" w:rsidRPr="00CA1AB4" w:rsidRDefault="00DE7FCB" w:rsidP="00E11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Calibri" w:hAnsi="Calibri" w:cs="Calibri"/>
        </w:rPr>
      </w:pPr>
    </w:p>
    <w:p w:rsidR="00B7049A" w:rsidRPr="00CA1AB4" w:rsidDel="00F765E4" w:rsidRDefault="00647C56" w:rsidP="00E11E53">
      <w:pPr>
        <w:pStyle w:val="Body"/>
        <w:spacing w:after="0" w:line="240" w:lineRule="auto"/>
        <w:rPr>
          <w:del w:id="18" w:author="gc" w:date="2018-01-21T23:12:00Z"/>
          <w:sz w:val="24"/>
          <w:szCs w:val="24"/>
        </w:rPr>
      </w:pPr>
      <w:del w:id="19" w:author="gc" w:date="2018-01-21T23:12:00Z">
        <w:r w:rsidRPr="00CA1AB4" w:rsidDel="00F765E4">
          <w:rPr>
            <w:sz w:val="24"/>
            <w:szCs w:val="24"/>
            <w:lang w:val="en-US"/>
          </w:rPr>
          <w:delText>1.</w:delText>
        </w:r>
        <w:r w:rsidR="00DE7FCB" w:rsidRPr="00CA1AB4" w:rsidDel="00F765E4">
          <w:rPr>
            <w:sz w:val="24"/>
            <w:szCs w:val="24"/>
            <w:lang w:val="en-US"/>
          </w:rPr>
          <w:delText>3</w:delText>
        </w:r>
        <w:r w:rsidRPr="00CA1AB4" w:rsidDel="00F765E4">
          <w:rPr>
            <w:sz w:val="24"/>
            <w:szCs w:val="24"/>
            <w:lang w:val="en-US"/>
          </w:rPr>
          <w:delText xml:space="preserve"> Did you feel shame to discuss about problem? Yes/No</w:delText>
        </w:r>
      </w:del>
    </w:p>
    <w:p w:rsidR="00B7049A" w:rsidRPr="00CA1AB4" w:rsidDel="00E11E53" w:rsidRDefault="00B7049A" w:rsidP="00E11E53">
      <w:pPr>
        <w:pStyle w:val="Body"/>
        <w:spacing w:after="0" w:line="240" w:lineRule="auto"/>
        <w:rPr>
          <w:del w:id="20" w:author="Dr. Mohammad Sorowar Hossain" w:date="2018-01-23T13:58:00Z"/>
          <w:sz w:val="24"/>
          <w:szCs w:val="24"/>
        </w:rPr>
      </w:pPr>
    </w:p>
    <w:p w:rsidR="00B7049A" w:rsidRPr="00CA1AB4" w:rsidRDefault="00647C56" w:rsidP="00BA0272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>2. Perception of discomfort</w:t>
      </w:r>
    </w:p>
    <w:p w:rsidR="00B7049A" w:rsidRPr="00CA1AB4" w:rsidDel="000C5BBD" w:rsidRDefault="00647C56" w:rsidP="00BA0272">
      <w:pPr>
        <w:pStyle w:val="Body"/>
        <w:spacing w:after="0" w:line="240" w:lineRule="auto"/>
        <w:rPr>
          <w:del w:id="21" w:author="gc" w:date="2018-01-21T23:15:00Z"/>
          <w:sz w:val="24"/>
          <w:szCs w:val="24"/>
        </w:rPr>
      </w:pPr>
      <w:del w:id="22" w:author="gc" w:date="2018-01-21T23:15:00Z">
        <w:r w:rsidRPr="00CA1AB4" w:rsidDel="000C5BBD">
          <w:rPr>
            <w:sz w:val="24"/>
            <w:szCs w:val="24"/>
            <w:lang w:val="en-US"/>
          </w:rPr>
          <w:delText>2.1 When you noticed for the first time, did you think this might be serious?</w:delText>
        </w:r>
        <w:r w:rsidR="00B253C5" w:rsidRPr="00CA1AB4" w:rsidDel="000C5BBD">
          <w:rPr>
            <w:sz w:val="24"/>
            <w:szCs w:val="24"/>
            <w:lang w:val="en-US"/>
          </w:rPr>
          <w:delText xml:space="preserve"> (Select ONE)</w:delText>
        </w:r>
      </w:del>
    </w:p>
    <w:p w:rsidR="00B7049A" w:rsidRPr="00CA1AB4" w:rsidDel="000C5BBD" w:rsidRDefault="00647C56" w:rsidP="00BA0272">
      <w:pPr>
        <w:pStyle w:val="Body"/>
        <w:spacing w:after="0" w:line="240" w:lineRule="auto"/>
        <w:ind w:firstLine="720"/>
        <w:rPr>
          <w:del w:id="23" w:author="gc" w:date="2018-01-21T23:15:00Z"/>
          <w:sz w:val="24"/>
          <w:szCs w:val="24"/>
        </w:rPr>
      </w:pPr>
      <w:del w:id="24" w:author="gc" w:date="2018-01-21T23:15:00Z">
        <w:r w:rsidRPr="00CA1AB4" w:rsidDel="000C5BBD">
          <w:rPr>
            <w:sz w:val="24"/>
            <w:szCs w:val="24"/>
            <w:lang w:val="en-US"/>
          </w:rPr>
          <w:delText xml:space="preserve">Nothing serious </w:delText>
        </w:r>
      </w:del>
    </w:p>
    <w:p w:rsidR="00B7049A" w:rsidRPr="00CA1AB4" w:rsidDel="000C5BBD" w:rsidRDefault="00B253C5" w:rsidP="00BA0272">
      <w:pPr>
        <w:pStyle w:val="Body"/>
        <w:spacing w:after="0" w:line="240" w:lineRule="auto"/>
        <w:ind w:firstLine="720"/>
        <w:rPr>
          <w:del w:id="25" w:author="gc" w:date="2018-01-21T23:15:00Z"/>
          <w:sz w:val="24"/>
          <w:szCs w:val="24"/>
        </w:rPr>
      </w:pPr>
      <w:del w:id="26" w:author="gc" w:date="2018-01-21T23:15:00Z">
        <w:r w:rsidRPr="00CA1AB4" w:rsidDel="000C5BBD">
          <w:rPr>
            <w:sz w:val="24"/>
            <w:szCs w:val="24"/>
            <w:lang w:val="en-US"/>
          </w:rPr>
          <w:delText xml:space="preserve">Somewhat </w:delText>
        </w:r>
        <w:r w:rsidR="00647C56" w:rsidRPr="00CA1AB4" w:rsidDel="000C5BBD">
          <w:rPr>
            <w:sz w:val="24"/>
            <w:szCs w:val="24"/>
            <w:lang w:val="en-US"/>
          </w:rPr>
          <w:delText>serious</w:delText>
        </w:r>
      </w:del>
    </w:p>
    <w:p w:rsidR="00B7049A" w:rsidRPr="00CA1AB4" w:rsidDel="000C5BBD" w:rsidRDefault="00647C56" w:rsidP="005B1CA0">
      <w:pPr>
        <w:pStyle w:val="Body"/>
        <w:spacing w:after="0" w:line="240" w:lineRule="auto"/>
        <w:ind w:firstLine="720"/>
        <w:rPr>
          <w:del w:id="27" w:author="gc" w:date="2018-01-21T23:15:00Z"/>
          <w:sz w:val="24"/>
          <w:szCs w:val="24"/>
        </w:rPr>
      </w:pPr>
      <w:del w:id="28" w:author="gc" w:date="2018-01-21T23:15:00Z">
        <w:r w:rsidRPr="00CA1AB4" w:rsidDel="000C5BBD">
          <w:rPr>
            <w:sz w:val="24"/>
            <w:szCs w:val="24"/>
            <w:lang w:val="en-US"/>
          </w:rPr>
          <w:delText>Serious</w:delText>
        </w:r>
      </w:del>
    </w:p>
    <w:p w:rsidR="00B7049A" w:rsidRPr="00CA1AB4" w:rsidDel="000C5BBD" w:rsidRDefault="00647C56" w:rsidP="00E11E53">
      <w:pPr>
        <w:pStyle w:val="Body"/>
        <w:spacing w:after="0" w:line="240" w:lineRule="auto"/>
        <w:ind w:firstLine="720"/>
        <w:rPr>
          <w:del w:id="29" w:author="gc" w:date="2018-01-21T23:15:00Z"/>
          <w:sz w:val="24"/>
          <w:szCs w:val="24"/>
        </w:rPr>
        <w:pPrChange w:id="30" w:author="Dr. Mohammad Sorowar Hossain" w:date="2018-01-23T13:58:00Z">
          <w:pPr>
            <w:pStyle w:val="Body"/>
            <w:spacing w:after="0" w:line="240" w:lineRule="auto"/>
            <w:ind w:firstLine="720"/>
          </w:pPr>
        </w:pPrChange>
      </w:pPr>
      <w:del w:id="31" w:author="gc" w:date="2018-01-21T23:15:00Z">
        <w:r w:rsidRPr="00CA1AB4" w:rsidDel="000C5BBD">
          <w:rPr>
            <w:sz w:val="24"/>
            <w:szCs w:val="24"/>
            <w:lang w:val="en-US"/>
          </w:rPr>
          <w:delText>Very serious</w:delText>
        </w:r>
      </w:del>
    </w:p>
    <w:p w:rsidR="00B7049A" w:rsidRPr="00CA1AB4" w:rsidDel="000C5BBD" w:rsidRDefault="00647C56" w:rsidP="00E11E53">
      <w:pPr>
        <w:pStyle w:val="Body"/>
        <w:spacing w:after="0" w:line="240" w:lineRule="auto"/>
        <w:rPr>
          <w:del w:id="32" w:author="gc" w:date="2018-01-21T23:15:00Z"/>
          <w:sz w:val="24"/>
          <w:szCs w:val="24"/>
        </w:rPr>
        <w:pPrChange w:id="33" w:author="Dr. Mohammad Sorowar Hossain" w:date="2018-01-23T13:58:00Z">
          <w:pPr>
            <w:pStyle w:val="Body"/>
            <w:spacing w:after="0" w:line="240" w:lineRule="auto"/>
          </w:pPr>
        </w:pPrChange>
      </w:pPr>
      <w:del w:id="34" w:author="gc" w:date="2018-01-21T23:15:00Z">
        <w:r w:rsidRPr="00CA1AB4" w:rsidDel="000C5BBD">
          <w:rPr>
            <w:sz w:val="24"/>
            <w:szCs w:val="24"/>
            <w:lang w:val="en-US"/>
          </w:rPr>
          <w:delText xml:space="preserve">2.2 How much </w:delText>
        </w:r>
        <w:r w:rsidR="00B253C5" w:rsidRPr="00CA1AB4" w:rsidDel="000C5BBD">
          <w:rPr>
            <w:sz w:val="24"/>
            <w:szCs w:val="24"/>
            <w:lang w:val="en-US"/>
          </w:rPr>
          <w:delText xml:space="preserve">did you </w:delText>
        </w:r>
        <w:r w:rsidRPr="00CA1AB4" w:rsidDel="000C5BBD">
          <w:rPr>
            <w:sz w:val="24"/>
            <w:szCs w:val="24"/>
            <w:lang w:val="en-US"/>
          </w:rPr>
          <w:delText>worr</w:delText>
        </w:r>
        <w:r w:rsidR="00B253C5" w:rsidRPr="00CA1AB4" w:rsidDel="000C5BBD">
          <w:rPr>
            <w:sz w:val="24"/>
            <w:szCs w:val="24"/>
            <w:lang w:val="en-US"/>
          </w:rPr>
          <w:delText>y</w:delText>
        </w:r>
        <w:r w:rsidRPr="00CA1AB4" w:rsidDel="000C5BBD">
          <w:rPr>
            <w:sz w:val="24"/>
            <w:szCs w:val="24"/>
            <w:lang w:val="en-US"/>
          </w:rPr>
          <w:delText xml:space="preserve"> at that time?</w:delText>
        </w:r>
        <w:r w:rsidR="00B253C5" w:rsidRPr="00CA1AB4" w:rsidDel="000C5BBD">
          <w:rPr>
            <w:sz w:val="24"/>
            <w:szCs w:val="24"/>
            <w:lang w:val="en-US"/>
          </w:rPr>
          <w:delText xml:space="preserve"> (Select ONE)</w:delText>
        </w:r>
      </w:del>
    </w:p>
    <w:p w:rsidR="00B7049A" w:rsidRPr="00CA1AB4" w:rsidDel="000C5BBD" w:rsidRDefault="00B253C5" w:rsidP="00E11E53">
      <w:pPr>
        <w:pStyle w:val="Body"/>
        <w:spacing w:after="0" w:line="240" w:lineRule="auto"/>
        <w:ind w:firstLine="720"/>
        <w:rPr>
          <w:del w:id="35" w:author="gc" w:date="2018-01-21T23:15:00Z"/>
          <w:sz w:val="24"/>
          <w:szCs w:val="24"/>
        </w:rPr>
        <w:pPrChange w:id="36" w:author="Dr. Mohammad Sorowar Hossain" w:date="2018-01-23T13:58:00Z">
          <w:pPr>
            <w:pStyle w:val="Body"/>
            <w:spacing w:after="0" w:line="240" w:lineRule="auto"/>
            <w:ind w:firstLine="720"/>
          </w:pPr>
        </w:pPrChange>
      </w:pPr>
      <w:del w:id="37" w:author="gc" w:date="2018-01-21T23:15:00Z">
        <w:r w:rsidRPr="00CA1AB4" w:rsidDel="000C5BBD">
          <w:rPr>
            <w:sz w:val="24"/>
            <w:szCs w:val="24"/>
            <w:lang w:val="en-US"/>
          </w:rPr>
          <w:delText>Not at all</w:delText>
        </w:r>
      </w:del>
    </w:p>
    <w:p w:rsidR="00B7049A" w:rsidRPr="00CA1AB4" w:rsidDel="000C5BBD" w:rsidRDefault="00B253C5" w:rsidP="00E11E53">
      <w:pPr>
        <w:pStyle w:val="Body"/>
        <w:spacing w:after="0" w:line="240" w:lineRule="auto"/>
        <w:ind w:firstLine="720"/>
        <w:rPr>
          <w:del w:id="38" w:author="gc" w:date="2018-01-21T23:15:00Z"/>
          <w:sz w:val="24"/>
          <w:szCs w:val="24"/>
        </w:rPr>
        <w:pPrChange w:id="39" w:author="Dr. Mohammad Sorowar Hossain" w:date="2018-01-23T13:58:00Z">
          <w:pPr>
            <w:pStyle w:val="Body"/>
            <w:spacing w:after="0" w:line="240" w:lineRule="auto"/>
            <w:ind w:firstLine="720"/>
          </w:pPr>
        </w:pPrChange>
      </w:pPr>
      <w:del w:id="40" w:author="gc" w:date="2018-01-21T23:15:00Z">
        <w:r w:rsidRPr="00CA1AB4" w:rsidDel="000C5BBD">
          <w:rPr>
            <w:sz w:val="24"/>
            <w:szCs w:val="24"/>
          </w:rPr>
          <w:delText>Some</w:delText>
        </w:r>
        <w:r w:rsidR="008713D4" w:rsidRPr="00CA1AB4" w:rsidDel="000C5BBD">
          <w:rPr>
            <w:sz w:val="24"/>
            <w:szCs w:val="24"/>
          </w:rPr>
          <w:delText xml:space="preserve"> </w:delText>
        </w:r>
        <w:r w:rsidRPr="00CA1AB4" w:rsidDel="000C5BBD">
          <w:rPr>
            <w:sz w:val="24"/>
            <w:szCs w:val="24"/>
          </w:rPr>
          <w:delText>what worried</w:delText>
        </w:r>
      </w:del>
    </w:p>
    <w:p w:rsidR="00B7049A" w:rsidRPr="00CA1AB4" w:rsidDel="000C5BBD" w:rsidRDefault="00B253C5" w:rsidP="00E11E53">
      <w:pPr>
        <w:pStyle w:val="Body"/>
        <w:spacing w:after="0" w:line="240" w:lineRule="auto"/>
        <w:ind w:firstLine="720"/>
        <w:rPr>
          <w:del w:id="41" w:author="gc" w:date="2018-01-21T23:15:00Z"/>
          <w:sz w:val="24"/>
          <w:szCs w:val="24"/>
        </w:rPr>
        <w:pPrChange w:id="42" w:author="Dr. Mohammad Sorowar Hossain" w:date="2018-01-23T13:58:00Z">
          <w:pPr>
            <w:pStyle w:val="Body"/>
            <w:spacing w:after="0" w:line="240" w:lineRule="auto"/>
            <w:ind w:firstLine="720"/>
          </w:pPr>
        </w:pPrChange>
      </w:pPr>
      <w:del w:id="43" w:author="gc" w:date="2018-01-21T23:15:00Z">
        <w:r w:rsidRPr="00CA1AB4" w:rsidDel="000C5BBD">
          <w:rPr>
            <w:sz w:val="24"/>
            <w:szCs w:val="24"/>
          </w:rPr>
          <w:lastRenderedPageBreak/>
          <w:delText>Normal worried</w:delText>
        </w:r>
      </w:del>
    </w:p>
    <w:p w:rsidR="00B7049A" w:rsidRPr="00CA1AB4" w:rsidDel="000C5BBD" w:rsidRDefault="00647C56" w:rsidP="00E11E53">
      <w:pPr>
        <w:pStyle w:val="Body"/>
        <w:spacing w:after="0" w:line="240" w:lineRule="auto"/>
        <w:ind w:firstLine="720"/>
        <w:rPr>
          <w:del w:id="44" w:author="gc" w:date="2018-01-21T23:15:00Z"/>
          <w:sz w:val="24"/>
          <w:szCs w:val="24"/>
        </w:rPr>
        <w:pPrChange w:id="45" w:author="Dr. Mohammad Sorowar Hossain" w:date="2018-01-23T13:58:00Z">
          <w:pPr>
            <w:pStyle w:val="Body"/>
            <w:spacing w:after="0" w:line="240" w:lineRule="auto"/>
            <w:ind w:firstLine="720"/>
          </w:pPr>
        </w:pPrChange>
      </w:pPr>
      <w:del w:id="46" w:author="gc" w:date="2018-01-21T23:15:00Z">
        <w:r w:rsidRPr="00CA1AB4" w:rsidDel="000C5BBD">
          <w:rPr>
            <w:sz w:val="24"/>
            <w:szCs w:val="24"/>
            <w:lang w:val="es-ES_tradnl"/>
          </w:rPr>
          <w:delText>Very much</w:delText>
        </w:r>
        <w:r w:rsidR="00B253C5" w:rsidRPr="00CA1AB4" w:rsidDel="000C5BBD">
          <w:rPr>
            <w:sz w:val="24"/>
            <w:szCs w:val="24"/>
            <w:lang w:val="es-ES_tradnl"/>
          </w:rPr>
          <w:delText xml:space="preserve"> worried</w:delText>
        </w:r>
      </w:del>
    </w:p>
    <w:p w:rsidR="008713D4" w:rsidRPr="00CA1AB4" w:rsidRDefault="008713D4" w:rsidP="00E11E53">
      <w:pPr>
        <w:pStyle w:val="Body"/>
        <w:spacing w:after="0" w:line="240" w:lineRule="auto"/>
        <w:rPr>
          <w:sz w:val="24"/>
          <w:szCs w:val="24"/>
          <w:lang w:val="en-US"/>
        </w:rPr>
        <w:pPrChange w:id="47" w:author="Dr. Mohammad Sorowar Hossain" w:date="2018-01-23T13:58:00Z">
          <w:pPr>
            <w:pStyle w:val="Body"/>
            <w:spacing w:after="0" w:line="240" w:lineRule="auto"/>
          </w:pPr>
        </w:pPrChange>
      </w:pPr>
    </w:p>
    <w:p w:rsidR="00B7049A" w:rsidRPr="00CA1AB4" w:rsidRDefault="00647C56" w:rsidP="00E11E53">
      <w:pPr>
        <w:pStyle w:val="Body"/>
        <w:spacing w:after="0" w:line="240" w:lineRule="auto"/>
        <w:rPr>
          <w:sz w:val="24"/>
          <w:szCs w:val="24"/>
        </w:rPr>
        <w:pPrChange w:id="48" w:author="Dr. Mohammad Sorowar Hossain" w:date="2018-01-23T13:58:00Z">
          <w:pPr>
            <w:pStyle w:val="Body"/>
            <w:spacing w:after="0" w:line="240" w:lineRule="auto"/>
          </w:pPr>
        </w:pPrChange>
      </w:pPr>
      <w:proofErr w:type="gramStart"/>
      <w:r w:rsidRPr="00CA1AB4">
        <w:rPr>
          <w:sz w:val="24"/>
          <w:szCs w:val="24"/>
          <w:lang w:val="en-US"/>
        </w:rPr>
        <w:t>2.</w:t>
      </w:r>
      <w:proofErr w:type="gramEnd"/>
      <w:del w:id="49" w:author="gc" w:date="2018-01-21T23:15:00Z">
        <w:r w:rsidRPr="00CA1AB4" w:rsidDel="000C5BBD">
          <w:rPr>
            <w:sz w:val="24"/>
            <w:szCs w:val="24"/>
            <w:lang w:val="en-US"/>
          </w:rPr>
          <w:delText xml:space="preserve">3 </w:delText>
        </w:r>
      </w:del>
      <w:ins w:id="50" w:author="gc" w:date="2018-01-21T23:15:00Z">
        <w:r w:rsidR="000C5BBD">
          <w:rPr>
            <w:sz w:val="24"/>
            <w:szCs w:val="24"/>
            <w:lang w:val="en-US"/>
          </w:rPr>
          <w:t>1</w:t>
        </w:r>
        <w:r w:rsidR="000C5BBD" w:rsidRPr="00CA1AB4">
          <w:rPr>
            <w:sz w:val="24"/>
            <w:szCs w:val="24"/>
            <w:lang w:val="en-US"/>
          </w:rPr>
          <w:t xml:space="preserve"> </w:t>
        </w:r>
      </w:ins>
      <w:r w:rsidRPr="00CA1AB4">
        <w:rPr>
          <w:sz w:val="24"/>
          <w:szCs w:val="24"/>
          <w:lang w:val="en-US"/>
        </w:rPr>
        <w:t xml:space="preserve">When you noticed </w:t>
      </w:r>
      <w:r w:rsidR="00C418E1" w:rsidRPr="00CA1AB4">
        <w:rPr>
          <w:sz w:val="24"/>
          <w:szCs w:val="24"/>
          <w:lang w:val="en-US"/>
        </w:rPr>
        <w:t xml:space="preserve">symptom </w:t>
      </w:r>
      <w:r w:rsidRPr="00CA1AB4">
        <w:rPr>
          <w:sz w:val="24"/>
          <w:szCs w:val="24"/>
          <w:lang w:val="en-US"/>
        </w:rPr>
        <w:t xml:space="preserve">for the first time </w:t>
      </w:r>
      <w:r w:rsidR="00C418E1" w:rsidRPr="00CA1AB4">
        <w:rPr>
          <w:sz w:val="24"/>
          <w:szCs w:val="24"/>
          <w:lang w:val="en-US"/>
        </w:rPr>
        <w:t xml:space="preserve">did you think </w:t>
      </w:r>
      <w:r w:rsidRPr="00CA1AB4">
        <w:rPr>
          <w:sz w:val="24"/>
          <w:szCs w:val="24"/>
          <w:lang w:val="en-US"/>
        </w:rPr>
        <w:t>that it could be cancer? (Yes/No)</w:t>
      </w:r>
    </w:p>
    <w:p w:rsidR="00B7049A" w:rsidRPr="00CA1AB4" w:rsidRDefault="00B7049A" w:rsidP="00E11E53">
      <w:pPr>
        <w:pStyle w:val="Body"/>
        <w:spacing w:after="0" w:line="240" w:lineRule="auto"/>
        <w:rPr>
          <w:sz w:val="24"/>
          <w:szCs w:val="24"/>
        </w:rPr>
        <w:pPrChange w:id="51" w:author="Dr. Mohammad Sorowar Hossain" w:date="2018-01-23T13:58:00Z">
          <w:pPr>
            <w:pStyle w:val="Body"/>
            <w:spacing w:after="0" w:line="240" w:lineRule="auto"/>
          </w:pPr>
        </w:pPrChange>
      </w:pPr>
    </w:p>
    <w:p w:rsidR="00B7049A" w:rsidRPr="00CA1AB4" w:rsidRDefault="00647C56" w:rsidP="00E11E53">
      <w:pPr>
        <w:pStyle w:val="Body"/>
        <w:spacing w:after="0" w:line="240" w:lineRule="auto"/>
        <w:rPr>
          <w:sz w:val="24"/>
          <w:szCs w:val="24"/>
        </w:rPr>
        <w:pPrChange w:id="52" w:author="Dr. Mohammad Sorowar Hossain" w:date="2018-01-23T13:58:00Z">
          <w:pPr>
            <w:pStyle w:val="Body"/>
            <w:spacing w:after="0" w:line="240" w:lineRule="auto"/>
          </w:pPr>
        </w:pPrChange>
      </w:pPr>
      <w:proofErr w:type="gramStart"/>
      <w:r w:rsidRPr="00CA1AB4">
        <w:rPr>
          <w:sz w:val="24"/>
          <w:szCs w:val="24"/>
          <w:lang w:val="en-US"/>
        </w:rPr>
        <w:t>2.</w:t>
      </w:r>
      <w:proofErr w:type="gramEnd"/>
      <w:del w:id="53" w:author="gc" w:date="2018-01-21T23:18:00Z">
        <w:r w:rsidRPr="00CA1AB4" w:rsidDel="000C5BBD">
          <w:rPr>
            <w:sz w:val="24"/>
            <w:szCs w:val="24"/>
            <w:lang w:val="en-US"/>
          </w:rPr>
          <w:delText xml:space="preserve">4 </w:delText>
        </w:r>
      </w:del>
      <w:ins w:id="54" w:author="gc" w:date="2018-01-21T23:18:00Z">
        <w:r w:rsidR="000C5BBD">
          <w:rPr>
            <w:sz w:val="24"/>
            <w:szCs w:val="24"/>
            <w:lang w:val="en-US"/>
          </w:rPr>
          <w:t>2</w:t>
        </w:r>
        <w:r w:rsidR="000C5BBD" w:rsidRPr="00CA1AB4">
          <w:rPr>
            <w:sz w:val="24"/>
            <w:szCs w:val="24"/>
            <w:lang w:val="en-US"/>
          </w:rPr>
          <w:t xml:space="preserve"> </w:t>
        </w:r>
      </w:ins>
      <w:r w:rsidRPr="00CA1AB4">
        <w:rPr>
          <w:sz w:val="24"/>
          <w:szCs w:val="24"/>
          <w:lang w:val="en-US"/>
        </w:rPr>
        <w:t>Have you experience</w:t>
      </w:r>
      <w:r w:rsidR="00C418E1" w:rsidRPr="00CA1AB4">
        <w:rPr>
          <w:sz w:val="24"/>
          <w:szCs w:val="24"/>
          <w:lang w:val="en-US"/>
        </w:rPr>
        <w:t>d</w:t>
      </w:r>
      <w:r w:rsidRPr="00CA1AB4">
        <w:rPr>
          <w:sz w:val="24"/>
          <w:szCs w:val="24"/>
          <w:lang w:val="en-US"/>
        </w:rPr>
        <w:t xml:space="preserve"> following discomfort? </w:t>
      </w:r>
    </w:p>
    <w:p w:rsidR="00B7049A" w:rsidRPr="00CA1AB4" w:rsidRDefault="00B7049A" w:rsidP="00E11E53">
      <w:pPr>
        <w:pStyle w:val="Body"/>
        <w:spacing w:after="0" w:line="240" w:lineRule="auto"/>
        <w:rPr>
          <w:sz w:val="24"/>
          <w:szCs w:val="24"/>
        </w:rPr>
        <w:pPrChange w:id="55" w:author="Dr. Mohammad Sorowar Hossain" w:date="2018-01-23T13:58:00Z">
          <w:pPr>
            <w:pStyle w:val="Body"/>
            <w:spacing w:after="0" w:line="240" w:lineRule="auto"/>
          </w:pPr>
        </w:pPrChange>
      </w:pPr>
    </w:p>
    <w:p w:rsidR="00B7049A" w:rsidRPr="00CA1AB4" w:rsidRDefault="00647C56" w:rsidP="00E11E5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  <w:pPrChange w:id="56" w:author="Dr. Mohammad Sorowar Hossain" w:date="2018-01-23T13:58:00Z">
          <w:pPr>
            <w:pStyle w:val="ListParagraph"/>
            <w:numPr>
              <w:numId w:val="6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 xml:space="preserve">Lump in the armpit, neck or trunk? Yes/No </w:t>
      </w:r>
    </w:p>
    <w:p w:rsidR="00B7049A" w:rsidRPr="00CA1AB4" w:rsidRDefault="00C418E1" w:rsidP="00E11E5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  <w:pPrChange w:id="57" w:author="Dr. Mohammad Sorowar Hossain" w:date="2018-01-23T13:58:00Z">
          <w:pPr>
            <w:pStyle w:val="ListParagraph"/>
            <w:numPr>
              <w:numId w:val="6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>Pain in breast  (Yes/No)</w:t>
      </w:r>
    </w:p>
    <w:p w:rsidR="00B7049A" w:rsidRPr="00CA1AB4" w:rsidRDefault="00647C56" w:rsidP="00E11E5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  <w:pPrChange w:id="58" w:author="Dr. Mohammad Sorowar Hossain" w:date="2018-01-23T13:58:00Z">
          <w:pPr>
            <w:pStyle w:val="ListParagraph"/>
            <w:numPr>
              <w:numId w:val="6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 xml:space="preserve">Pain </w:t>
      </w:r>
      <w:r w:rsidR="00C418E1" w:rsidRPr="00CA1AB4">
        <w:rPr>
          <w:sz w:val="24"/>
          <w:szCs w:val="24"/>
        </w:rPr>
        <w:t xml:space="preserve">in </w:t>
      </w:r>
      <w:r w:rsidRPr="00CA1AB4">
        <w:rPr>
          <w:sz w:val="24"/>
          <w:szCs w:val="24"/>
        </w:rPr>
        <w:t>arm on the same side as the affected</w:t>
      </w:r>
      <w:r w:rsidR="00C418E1" w:rsidRPr="00CA1AB4">
        <w:rPr>
          <w:sz w:val="24"/>
          <w:szCs w:val="24"/>
        </w:rPr>
        <w:t>? (Yes/No)</w:t>
      </w:r>
    </w:p>
    <w:p w:rsidR="00B7049A" w:rsidRPr="00CA1AB4" w:rsidRDefault="00647C56" w:rsidP="00E11E5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  <w:pPrChange w:id="59" w:author="Dr. Mohammad Sorowar Hossain" w:date="2018-01-23T13:58:00Z">
          <w:pPr>
            <w:pStyle w:val="ListParagraph"/>
            <w:numPr>
              <w:numId w:val="6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>Color changes in the breast skin (like red, brown or purple)?</w:t>
      </w:r>
      <w:r w:rsidR="00C418E1" w:rsidRPr="00CA1AB4">
        <w:rPr>
          <w:sz w:val="24"/>
          <w:szCs w:val="24"/>
        </w:rPr>
        <w:t xml:space="preserve"> (Yes/No)</w:t>
      </w:r>
    </w:p>
    <w:p w:rsidR="00B7049A" w:rsidRPr="00CA1AB4" w:rsidRDefault="00647C56" w:rsidP="00E11E5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  <w:pPrChange w:id="60" w:author="Dr. Mohammad Sorowar Hossain" w:date="2018-01-23T13:58:00Z">
          <w:pPr>
            <w:pStyle w:val="ListParagraph"/>
            <w:numPr>
              <w:numId w:val="6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 xml:space="preserve">Ulcer or sore on the skin of the </w:t>
      </w:r>
      <w:r w:rsidR="00C418E1" w:rsidRPr="00CA1AB4">
        <w:rPr>
          <w:sz w:val="24"/>
          <w:szCs w:val="24"/>
        </w:rPr>
        <w:t>breast</w:t>
      </w:r>
      <w:r w:rsidRPr="00CA1AB4">
        <w:rPr>
          <w:sz w:val="24"/>
          <w:szCs w:val="24"/>
        </w:rPr>
        <w:t>?</w:t>
      </w:r>
      <w:r w:rsidR="00C418E1" w:rsidRPr="00CA1AB4">
        <w:rPr>
          <w:sz w:val="24"/>
          <w:szCs w:val="24"/>
        </w:rPr>
        <w:t xml:space="preserve"> (Yes/No)</w:t>
      </w:r>
    </w:p>
    <w:p w:rsidR="00B7049A" w:rsidRPr="00CA1AB4" w:rsidRDefault="00647C56" w:rsidP="00E11E5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  <w:pPrChange w:id="61" w:author="Dr. Mohammad Sorowar Hossain" w:date="2018-01-23T13:58:00Z">
          <w:pPr>
            <w:pStyle w:val="ListParagraph"/>
            <w:numPr>
              <w:numId w:val="6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 xml:space="preserve">Itching in the </w:t>
      </w:r>
      <w:r w:rsidR="001B50C3" w:rsidRPr="00CA1AB4">
        <w:rPr>
          <w:sz w:val="24"/>
          <w:szCs w:val="24"/>
        </w:rPr>
        <w:t>breast</w:t>
      </w:r>
      <w:r w:rsidRPr="00CA1AB4">
        <w:rPr>
          <w:sz w:val="24"/>
          <w:szCs w:val="24"/>
        </w:rPr>
        <w:t>?</w:t>
      </w:r>
      <w:r w:rsidR="001B50C3" w:rsidRPr="00CA1AB4">
        <w:rPr>
          <w:sz w:val="24"/>
          <w:szCs w:val="24"/>
        </w:rPr>
        <w:t>(Yes/No)</w:t>
      </w:r>
    </w:p>
    <w:p w:rsidR="00B7049A" w:rsidRPr="00CA1AB4" w:rsidRDefault="00647C56" w:rsidP="00E11E5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  <w:pPrChange w:id="62" w:author="Dr. Mohammad Sorowar Hossain" w:date="2018-01-23T13:58:00Z">
          <w:pPr>
            <w:pStyle w:val="ListParagraph"/>
            <w:numPr>
              <w:numId w:val="6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>Changes in breast shape?</w:t>
      </w:r>
      <w:r w:rsidR="001B50C3" w:rsidRPr="00CA1AB4">
        <w:rPr>
          <w:sz w:val="24"/>
          <w:szCs w:val="24"/>
        </w:rPr>
        <w:t>(Yes/No)</w:t>
      </w:r>
    </w:p>
    <w:p w:rsidR="00B7049A" w:rsidRPr="00CA1AB4" w:rsidRDefault="00647C56" w:rsidP="00E11E5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  <w:pPrChange w:id="63" w:author="Dr. Mohammad Sorowar Hossain" w:date="2018-01-23T13:58:00Z">
          <w:pPr>
            <w:pStyle w:val="ListParagraph"/>
            <w:numPr>
              <w:numId w:val="6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>Liquid or blood came out from the nipple?</w:t>
      </w:r>
      <w:r w:rsidR="001B50C3" w:rsidRPr="00CA1AB4">
        <w:rPr>
          <w:sz w:val="24"/>
          <w:szCs w:val="24"/>
        </w:rPr>
        <w:t>(Yes/No)</w:t>
      </w:r>
    </w:p>
    <w:p w:rsidR="00B7049A" w:rsidRPr="00CA1AB4" w:rsidRDefault="00B7049A" w:rsidP="00E11E53">
      <w:pPr>
        <w:pStyle w:val="Body"/>
        <w:spacing w:after="0" w:line="240" w:lineRule="auto"/>
        <w:rPr>
          <w:sz w:val="24"/>
          <w:szCs w:val="24"/>
        </w:rPr>
        <w:pPrChange w:id="64" w:author="Dr. Mohammad Sorowar Hossain" w:date="2018-01-23T13:58:00Z">
          <w:pPr>
            <w:pStyle w:val="Body"/>
            <w:spacing w:after="0" w:line="240" w:lineRule="auto"/>
          </w:pPr>
        </w:pPrChange>
      </w:pPr>
    </w:p>
    <w:p w:rsidR="00B7049A" w:rsidRDefault="00647C56" w:rsidP="00E11E53">
      <w:pPr>
        <w:pStyle w:val="Body"/>
        <w:spacing w:after="0" w:line="240" w:lineRule="auto"/>
        <w:rPr>
          <w:ins w:id="65" w:author="gc" w:date="2018-01-21T23:20:00Z"/>
          <w:sz w:val="24"/>
          <w:szCs w:val="24"/>
          <w:lang w:val="en-US"/>
        </w:rPr>
        <w:pPrChange w:id="66" w:author="Dr. Mohammad Sorowar Hossain" w:date="2018-01-23T13:58:00Z">
          <w:pPr>
            <w:pStyle w:val="Body"/>
            <w:spacing w:after="0" w:line="240" w:lineRule="auto"/>
          </w:pPr>
        </w:pPrChange>
      </w:pPr>
      <w:proofErr w:type="gramStart"/>
      <w:r w:rsidRPr="00CA1AB4">
        <w:rPr>
          <w:sz w:val="24"/>
          <w:szCs w:val="24"/>
          <w:lang w:val="en-US"/>
        </w:rPr>
        <w:t>2.</w:t>
      </w:r>
      <w:proofErr w:type="gramEnd"/>
      <w:del w:id="67" w:author="gc" w:date="2018-01-21T23:19:00Z">
        <w:r w:rsidRPr="00CA1AB4" w:rsidDel="000C5BBD">
          <w:rPr>
            <w:sz w:val="24"/>
            <w:szCs w:val="24"/>
            <w:lang w:val="en-US"/>
          </w:rPr>
          <w:delText xml:space="preserve">5 </w:delText>
        </w:r>
      </w:del>
      <w:ins w:id="68" w:author="gc" w:date="2018-01-21T23:19:00Z">
        <w:r w:rsidR="000C5BBD">
          <w:rPr>
            <w:sz w:val="24"/>
            <w:szCs w:val="24"/>
            <w:lang w:val="en-US"/>
          </w:rPr>
          <w:t>3</w:t>
        </w:r>
        <w:r w:rsidR="000C5BBD" w:rsidRPr="00CA1AB4">
          <w:rPr>
            <w:sz w:val="24"/>
            <w:szCs w:val="24"/>
            <w:lang w:val="en-US"/>
          </w:rPr>
          <w:t xml:space="preserve"> </w:t>
        </w:r>
      </w:ins>
      <w:del w:id="69" w:author="gc" w:date="2018-01-21T23:20:00Z">
        <w:r w:rsidRPr="00CA1AB4" w:rsidDel="000C5BBD">
          <w:rPr>
            <w:sz w:val="24"/>
            <w:szCs w:val="24"/>
            <w:lang w:val="en-US"/>
          </w:rPr>
          <w:delText>What was it that made you decide to go to a doctor?</w:delText>
        </w:r>
      </w:del>
      <w:ins w:id="70" w:author="gc" w:date="2018-01-21T23:20:00Z">
        <w:r w:rsidR="000C5BBD">
          <w:rPr>
            <w:sz w:val="24"/>
            <w:szCs w:val="24"/>
            <w:lang w:val="en-US"/>
          </w:rPr>
          <w:t>Once you realized your problem when did you go to doctor:________</w:t>
        </w:r>
      </w:ins>
      <w:ins w:id="71" w:author="gc" w:date="2018-01-21T23:22:00Z">
        <w:r w:rsidR="000C5BBD">
          <w:rPr>
            <w:sz w:val="24"/>
            <w:szCs w:val="24"/>
            <w:lang w:val="en-US"/>
          </w:rPr>
          <w:t xml:space="preserve">(in days) </w:t>
        </w:r>
      </w:ins>
    </w:p>
    <w:p w:rsidR="000C5BBD" w:rsidRPr="00CA1AB4" w:rsidRDefault="000C5BBD" w:rsidP="00E11E53">
      <w:pPr>
        <w:pStyle w:val="Body"/>
        <w:spacing w:after="0" w:line="240" w:lineRule="auto"/>
        <w:rPr>
          <w:sz w:val="24"/>
          <w:szCs w:val="24"/>
        </w:rPr>
        <w:pPrChange w:id="72" w:author="Dr. Mohammad Sorowar Hossain" w:date="2018-01-23T13:58:00Z">
          <w:pPr>
            <w:pStyle w:val="Body"/>
            <w:spacing w:after="0" w:line="240" w:lineRule="auto"/>
          </w:pPr>
        </w:pPrChange>
      </w:pPr>
      <w:ins w:id="73" w:author="gc" w:date="2018-01-21T23:21:00Z">
        <w:r>
          <w:rPr>
            <w:sz w:val="24"/>
            <w:szCs w:val="24"/>
            <w:lang w:val="en-US"/>
          </w:rPr>
          <w:t xml:space="preserve">2.3.1 Why did not you go to a doctor at the first place? </w:t>
        </w:r>
      </w:ins>
    </w:p>
    <w:p w:rsidR="00B7049A" w:rsidRPr="00CA1AB4" w:rsidDel="000C5BBD" w:rsidRDefault="001B50C3" w:rsidP="00E11E53">
      <w:pPr>
        <w:pStyle w:val="ListParagraph"/>
        <w:numPr>
          <w:ilvl w:val="0"/>
          <w:numId w:val="8"/>
        </w:numPr>
        <w:spacing w:after="0" w:line="240" w:lineRule="auto"/>
        <w:rPr>
          <w:del w:id="74" w:author="gc" w:date="2018-01-21T23:19:00Z"/>
          <w:sz w:val="24"/>
          <w:szCs w:val="24"/>
        </w:rPr>
        <w:pPrChange w:id="75" w:author="Dr. Mohammad Sorowar Hossain" w:date="2018-01-23T13:58:00Z">
          <w:pPr>
            <w:pStyle w:val="ListParagraph"/>
            <w:numPr>
              <w:numId w:val="8"/>
            </w:numPr>
            <w:spacing w:after="0" w:line="240" w:lineRule="auto"/>
            <w:ind w:hanging="360"/>
          </w:pPr>
        </w:pPrChange>
      </w:pPr>
      <w:del w:id="76" w:author="gc" w:date="2018-01-21T23:19:00Z">
        <w:r w:rsidRPr="00CA1AB4" w:rsidDel="000C5BBD">
          <w:rPr>
            <w:sz w:val="24"/>
            <w:szCs w:val="24"/>
          </w:rPr>
          <w:delText xml:space="preserve">Felt </w:delText>
        </w:r>
        <w:r w:rsidR="00647C56" w:rsidRPr="00CA1AB4" w:rsidDel="000C5BBD">
          <w:rPr>
            <w:sz w:val="24"/>
            <w:szCs w:val="24"/>
          </w:rPr>
          <w:delText>discomfort</w:delText>
        </w:r>
      </w:del>
    </w:p>
    <w:p w:rsidR="00B7049A" w:rsidRPr="00CA1AB4" w:rsidDel="000C5BBD" w:rsidRDefault="00647C56" w:rsidP="00E11E53">
      <w:pPr>
        <w:pStyle w:val="ListParagraph"/>
        <w:numPr>
          <w:ilvl w:val="0"/>
          <w:numId w:val="8"/>
        </w:numPr>
        <w:spacing w:after="0" w:line="240" w:lineRule="auto"/>
        <w:rPr>
          <w:del w:id="77" w:author="gc" w:date="2018-01-21T23:19:00Z"/>
          <w:sz w:val="24"/>
          <w:szCs w:val="24"/>
        </w:rPr>
        <w:pPrChange w:id="78" w:author="Dr. Mohammad Sorowar Hossain" w:date="2018-01-23T13:58:00Z">
          <w:pPr>
            <w:pStyle w:val="ListParagraph"/>
            <w:numPr>
              <w:numId w:val="8"/>
            </w:numPr>
            <w:spacing w:after="0" w:line="240" w:lineRule="auto"/>
            <w:ind w:hanging="360"/>
          </w:pPr>
        </w:pPrChange>
      </w:pPr>
      <w:del w:id="79" w:author="gc" w:date="2018-01-21T23:19:00Z">
        <w:r w:rsidRPr="00CA1AB4" w:rsidDel="000C5BBD">
          <w:rPr>
            <w:sz w:val="24"/>
            <w:szCs w:val="24"/>
          </w:rPr>
          <w:delText>It got worse</w:delText>
        </w:r>
      </w:del>
    </w:p>
    <w:p w:rsidR="00B7049A" w:rsidRPr="00CA1AB4" w:rsidDel="000C5BBD" w:rsidRDefault="001B50C3" w:rsidP="00E11E53">
      <w:pPr>
        <w:pStyle w:val="ListParagraph"/>
        <w:numPr>
          <w:ilvl w:val="0"/>
          <w:numId w:val="8"/>
        </w:numPr>
        <w:spacing w:after="0" w:line="240" w:lineRule="auto"/>
        <w:rPr>
          <w:del w:id="80" w:author="gc" w:date="2018-01-21T23:19:00Z"/>
          <w:sz w:val="24"/>
          <w:szCs w:val="24"/>
        </w:rPr>
        <w:pPrChange w:id="81" w:author="Dr. Mohammad Sorowar Hossain" w:date="2018-01-23T13:58:00Z">
          <w:pPr>
            <w:pStyle w:val="ListParagraph"/>
            <w:numPr>
              <w:numId w:val="8"/>
            </w:numPr>
            <w:spacing w:after="0" w:line="240" w:lineRule="auto"/>
            <w:ind w:hanging="360"/>
          </w:pPr>
        </w:pPrChange>
      </w:pPr>
      <w:del w:id="82" w:author="gc" w:date="2018-01-21T23:19:00Z">
        <w:r w:rsidRPr="00CA1AB4" w:rsidDel="000C5BBD">
          <w:rPr>
            <w:sz w:val="24"/>
            <w:szCs w:val="24"/>
          </w:rPr>
          <w:delText>Suggested by a friend or relative</w:delText>
        </w:r>
      </w:del>
    </w:p>
    <w:p w:rsidR="00B7049A" w:rsidRPr="00CA1AB4" w:rsidDel="000C5BBD" w:rsidRDefault="001B50C3" w:rsidP="00E11E53">
      <w:pPr>
        <w:pStyle w:val="ListParagraph"/>
        <w:numPr>
          <w:ilvl w:val="0"/>
          <w:numId w:val="8"/>
        </w:numPr>
        <w:spacing w:after="0" w:line="240" w:lineRule="auto"/>
        <w:rPr>
          <w:del w:id="83" w:author="gc" w:date="2018-01-21T23:19:00Z"/>
          <w:sz w:val="24"/>
          <w:szCs w:val="24"/>
        </w:rPr>
        <w:pPrChange w:id="84" w:author="Dr. Mohammad Sorowar Hossain" w:date="2018-01-23T13:58:00Z">
          <w:pPr>
            <w:pStyle w:val="ListParagraph"/>
            <w:numPr>
              <w:numId w:val="8"/>
            </w:numPr>
            <w:spacing w:after="0" w:line="240" w:lineRule="auto"/>
            <w:ind w:hanging="360"/>
          </w:pPr>
        </w:pPrChange>
      </w:pPr>
      <w:del w:id="85" w:author="gc" w:date="2018-01-21T23:19:00Z">
        <w:r w:rsidRPr="00CA1AB4" w:rsidDel="000C5BBD">
          <w:rPr>
            <w:sz w:val="24"/>
            <w:szCs w:val="24"/>
          </w:rPr>
          <w:delText>Suggested by s</w:delText>
        </w:r>
        <w:r w:rsidR="00647C56" w:rsidRPr="00CA1AB4" w:rsidDel="000C5BBD">
          <w:rPr>
            <w:sz w:val="24"/>
            <w:szCs w:val="24"/>
          </w:rPr>
          <w:delText>pouse</w:delText>
        </w:r>
      </w:del>
    </w:p>
    <w:p w:rsidR="00B7049A" w:rsidRPr="00CA1AB4" w:rsidDel="00B1151B" w:rsidRDefault="00B7049A" w:rsidP="00E11E53">
      <w:pPr>
        <w:pStyle w:val="Body"/>
        <w:spacing w:after="0" w:line="240" w:lineRule="auto"/>
        <w:rPr>
          <w:del w:id="86" w:author="gc" w:date="2018-01-21T23:24:00Z"/>
          <w:sz w:val="24"/>
          <w:szCs w:val="24"/>
        </w:rPr>
        <w:pPrChange w:id="87" w:author="Dr. Mohammad Sorowar Hossain" w:date="2018-01-23T13:58:00Z">
          <w:pPr>
            <w:pStyle w:val="Body"/>
            <w:spacing w:after="0" w:line="240" w:lineRule="auto"/>
          </w:pPr>
        </w:pPrChange>
      </w:pPr>
    </w:p>
    <w:p w:rsidR="00B7049A" w:rsidRPr="00CA1AB4" w:rsidDel="00B1151B" w:rsidRDefault="00647C56" w:rsidP="00E11E53">
      <w:pPr>
        <w:pStyle w:val="Body"/>
        <w:spacing w:after="0" w:line="240" w:lineRule="auto"/>
        <w:rPr>
          <w:del w:id="88" w:author="gc" w:date="2018-01-21T23:24:00Z"/>
          <w:sz w:val="24"/>
          <w:szCs w:val="24"/>
        </w:rPr>
        <w:pPrChange w:id="89" w:author="Dr. Mohammad Sorowar Hossain" w:date="2018-01-23T13:58:00Z">
          <w:pPr>
            <w:pStyle w:val="Body"/>
            <w:spacing w:after="0" w:line="240" w:lineRule="auto"/>
          </w:pPr>
        </w:pPrChange>
      </w:pPr>
      <w:del w:id="90" w:author="gc" w:date="2018-01-21T23:24:00Z">
        <w:r w:rsidRPr="00CA1AB4" w:rsidDel="00B1151B">
          <w:rPr>
            <w:sz w:val="24"/>
            <w:szCs w:val="24"/>
            <w:lang w:val="en-US"/>
          </w:rPr>
          <w:delText>2.6 Why did not seek attention sooner? Please respond for each of the quer</w:delText>
        </w:r>
        <w:r w:rsidR="001B50C3" w:rsidRPr="00CA1AB4" w:rsidDel="00B1151B">
          <w:rPr>
            <w:sz w:val="24"/>
            <w:szCs w:val="24"/>
            <w:lang w:val="en-US"/>
          </w:rPr>
          <w:delText>ies</w:delText>
        </w:r>
        <w:r w:rsidRPr="00CA1AB4" w:rsidDel="00B1151B">
          <w:rPr>
            <w:sz w:val="24"/>
            <w:szCs w:val="24"/>
            <w:lang w:val="en-US"/>
          </w:rPr>
          <w:delText xml:space="preserve"> (Yes/No)  </w:delText>
        </w:r>
      </w:del>
    </w:p>
    <w:p w:rsidR="00B7049A" w:rsidRPr="00B1151B" w:rsidRDefault="00647C56" w:rsidP="00E11E53">
      <w:pPr>
        <w:pStyle w:val="Body"/>
        <w:spacing w:after="0" w:line="240" w:lineRule="auto"/>
        <w:ind w:left="360"/>
        <w:rPr>
          <w:i/>
          <w:iCs/>
          <w:sz w:val="24"/>
          <w:szCs w:val="24"/>
          <w:u w:val="single"/>
        </w:rPr>
        <w:pPrChange w:id="91" w:author="Dr. Mohammad Sorowar Hossain" w:date="2018-01-23T13:58:00Z">
          <w:pPr>
            <w:pStyle w:val="Body"/>
            <w:spacing w:after="0" w:line="240" w:lineRule="auto"/>
            <w:ind w:left="360"/>
          </w:pPr>
        </w:pPrChange>
      </w:pPr>
      <w:proofErr w:type="spellStart"/>
      <w:r w:rsidRPr="00B1151B">
        <w:rPr>
          <w:i/>
          <w:iCs/>
          <w:sz w:val="24"/>
          <w:szCs w:val="24"/>
          <w:u w:val="single"/>
        </w:rPr>
        <w:t>Emotional</w:t>
      </w:r>
      <w:proofErr w:type="spellEnd"/>
      <w:r w:rsidRPr="00B1151B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B1151B">
        <w:rPr>
          <w:i/>
          <w:iCs/>
          <w:sz w:val="24"/>
          <w:szCs w:val="24"/>
          <w:u w:val="single"/>
        </w:rPr>
        <w:t>barriers</w:t>
      </w:r>
      <w:proofErr w:type="spellEnd"/>
    </w:p>
    <w:p w:rsidR="00B7049A" w:rsidRPr="00CA1AB4" w:rsidRDefault="00647C56" w:rsidP="00E11E5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pPrChange w:id="92" w:author="Dr. Mohammad Sorowar Hossain" w:date="2018-01-23T13:58:00Z">
          <w:pPr>
            <w:pStyle w:val="ListParagraph"/>
            <w:numPr>
              <w:numId w:val="10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 xml:space="preserve">Because you thought that the problem would disappear by itself? Yes/No </w:t>
      </w:r>
    </w:p>
    <w:p w:rsidR="00B7049A" w:rsidRPr="00CA1AB4" w:rsidRDefault="00647C56" w:rsidP="00E11E5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pPrChange w:id="93" w:author="Dr. Mohammad Sorowar Hossain" w:date="2018-01-23T13:58:00Z">
          <w:pPr>
            <w:pStyle w:val="ListParagraph"/>
            <w:numPr>
              <w:numId w:val="10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>Fear/ too scared?</w:t>
      </w:r>
      <w:r w:rsidR="001B50C3" w:rsidRPr="00CA1AB4">
        <w:rPr>
          <w:sz w:val="24"/>
          <w:szCs w:val="24"/>
        </w:rPr>
        <w:t>(Yes/No)</w:t>
      </w:r>
    </w:p>
    <w:p w:rsidR="00B7049A" w:rsidRPr="00CA1AB4" w:rsidRDefault="00647C56" w:rsidP="00E11E5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pPrChange w:id="94" w:author="Dr. Mohammad Sorowar Hossain" w:date="2018-01-23T13:58:00Z">
          <w:pPr>
            <w:pStyle w:val="ListParagraph"/>
            <w:numPr>
              <w:numId w:val="10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>Too embarrassed</w:t>
      </w:r>
      <w:r w:rsidR="001B50C3" w:rsidRPr="00CA1AB4">
        <w:rPr>
          <w:sz w:val="24"/>
          <w:szCs w:val="24"/>
        </w:rPr>
        <w:t>(Yes/No)</w:t>
      </w:r>
    </w:p>
    <w:p w:rsidR="00B7049A" w:rsidRPr="00CA1AB4" w:rsidRDefault="001B50C3" w:rsidP="00E11E5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pPrChange w:id="95" w:author="Dr. Mohammad Sorowar Hossain" w:date="2018-01-23T13:58:00Z">
          <w:pPr>
            <w:pStyle w:val="ListParagraph"/>
            <w:numPr>
              <w:numId w:val="10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>N</w:t>
      </w:r>
      <w:r w:rsidR="00647C56" w:rsidRPr="00CA1AB4">
        <w:rPr>
          <w:sz w:val="24"/>
          <w:szCs w:val="24"/>
        </w:rPr>
        <w:t>egligence or carelessness?</w:t>
      </w:r>
      <w:r w:rsidRPr="00CA1AB4">
        <w:rPr>
          <w:sz w:val="24"/>
          <w:szCs w:val="24"/>
        </w:rPr>
        <w:t>(Yes/No)</w:t>
      </w:r>
    </w:p>
    <w:p w:rsidR="00B1151B" w:rsidRPr="00CA1AB4" w:rsidRDefault="003004D9" w:rsidP="00E11E5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pPrChange w:id="96" w:author="Dr. Mohammad Sorowar Hossain" w:date="2018-01-23T13:58:00Z">
          <w:pPr>
            <w:pStyle w:val="ListParagraph"/>
            <w:numPr>
              <w:numId w:val="10"/>
            </w:numPr>
            <w:spacing w:after="0" w:line="240" w:lineRule="auto"/>
            <w:ind w:hanging="360"/>
          </w:pPr>
        </w:pPrChange>
      </w:pPr>
      <w:del w:id="97" w:author="gc" w:date="2018-01-21T23:26:00Z">
        <w:r w:rsidRPr="00CA1AB4" w:rsidDel="00B1151B">
          <w:rPr>
            <w:sz w:val="24"/>
            <w:szCs w:val="24"/>
          </w:rPr>
          <w:delText xml:space="preserve">Embarrassed </w:delText>
        </w:r>
        <w:r w:rsidR="00647C56" w:rsidRPr="00CA1AB4" w:rsidDel="00B1151B">
          <w:rPr>
            <w:sz w:val="24"/>
            <w:szCs w:val="24"/>
          </w:rPr>
          <w:delText>to talk about symptom?</w:delText>
        </w:r>
        <w:r w:rsidR="001B50C3" w:rsidRPr="00CA1AB4" w:rsidDel="00B1151B">
          <w:rPr>
            <w:sz w:val="24"/>
            <w:szCs w:val="24"/>
          </w:rPr>
          <w:delText>(Yes/No)</w:delText>
        </w:r>
      </w:del>
      <w:r w:rsidR="00B1151B" w:rsidRPr="00CA1AB4">
        <w:rPr>
          <w:sz w:val="24"/>
          <w:szCs w:val="24"/>
        </w:rPr>
        <w:t>Because I had to take care of the family (children, elderly or sick)?(Yes/No)</w:t>
      </w:r>
    </w:p>
    <w:p w:rsidR="00B1151B" w:rsidRPr="00CA1AB4" w:rsidRDefault="00B1151B" w:rsidP="00E11E5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pPrChange w:id="98" w:author="Dr. Mohammad Sorowar Hossain" w:date="2018-01-23T13:58:00Z">
          <w:pPr>
            <w:pStyle w:val="ListParagraph"/>
            <w:numPr>
              <w:numId w:val="10"/>
            </w:numPr>
            <w:spacing w:after="0" w:line="240" w:lineRule="auto"/>
            <w:ind w:hanging="360"/>
          </w:pPr>
        </w:pPrChange>
      </w:pPr>
    </w:p>
    <w:p w:rsidR="00B7049A" w:rsidRPr="00CA1AB4" w:rsidRDefault="00B7049A" w:rsidP="00E11E53">
      <w:pPr>
        <w:pStyle w:val="ListParagraph"/>
        <w:spacing w:after="0" w:line="240" w:lineRule="auto"/>
        <w:rPr>
          <w:sz w:val="24"/>
          <w:szCs w:val="24"/>
        </w:rPr>
        <w:pPrChange w:id="99" w:author="Dr. Mohammad Sorowar Hossain" w:date="2018-01-23T13:58:00Z">
          <w:pPr>
            <w:pStyle w:val="ListParagraph"/>
            <w:spacing w:after="0" w:line="240" w:lineRule="auto"/>
          </w:pPr>
        </w:pPrChange>
      </w:pPr>
    </w:p>
    <w:p w:rsidR="00B7049A" w:rsidRPr="00CA1AB4" w:rsidRDefault="00647C56" w:rsidP="00E11E53">
      <w:pPr>
        <w:pStyle w:val="ListParagraph"/>
        <w:spacing w:after="0" w:line="240" w:lineRule="auto"/>
        <w:ind w:left="360"/>
        <w:rPr>
          <w:i/>
          <w:iCs/>
          <w:sz w:val="24"/>
          <w:szCs w:val="24"/>
        </w:rPr>
        <w:pPrChange w:id="100" w:author="Dr. Mohammad Sorowar Hossain" w:date="2018-01-23T13:58:00Z">
          <w:pPr>
            <w:pStyle w:val="ListParagraph"/>
            <w:spacing w:after="0" w:line="240" w:lineRule="auto"/>
            <w:ind w:left="360"/>
          </w:pPr>
        </w:pPrChange>
      </w:pPr>
      <w:r w:rsidRPr="00CA1AB4">
        <w:rPr>
          <w:i/>
          <w:iCs/>
          <w:sz w:val="24"/>
          <w:szCs w:val="24"/>
        </w:rPr>
        <w:t>Practical barriers</w:t>
      </w:r>
    </w:p>
    <w:p w:rsidR="00B1151B" w:rsidRPr="00CA1AB4" w:rsidRDefault="00B1151B" w:rsidP="00E11E5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pPrChange w:id="101" w:author="Dr. Mohammad Sorowar Hossain" w:date="2018-01-23T13:58:00Z">
          <w:pPr>
            <w:pStyle w:val="ListParagraph"/>
            <w:numPr>
              <w:numId w:val="10"/>
            </w:numPr>
            <w:spacing w:after="0" w:line="240" w:lineRule="auto"/>
            <w:ind w:hanging="360"/>
          </w:pPr>
        </w:pPrChange>
      </w:pPr>
      <w:moveToRangeStart w:id="102" w:author="gc" w:date="2018-01-21T23:28:00Z" w:name="move504340667"/>
      <w:moveTo w:id="103" w:author="gc" w:date="2018-01-21T23:28:00Z">
        <w:r w:rsidRPr="00CA1AB4">
          <w:rPr>
            <w:sz w:val="24"/>
            <w:szCs w:val="24"/>
          </w:rPr>
          <w:t>Too busy?(Yes/No)</w:t>
        </w:r>
      </w:moveTo>
    </w:p>
    <w:moveToRangeEnd w:id="102"/>
    <w:p w:rsidR="00B7049A" w:rsidRPr="00CA1AB4" w:rsidRDefault="004D4EAC" w:rsidP="00E11E5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pPrChange w:id="104" w:author="Dr. Mohammad Sorowar Hossain" w:date="2018-01-23T13:58:00Z">
          <w:pPr>
            <w:pStyle w:val="ListParagraph"/>
            <w:numPr>
              <w:numId w:val="10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>L</w:t>
      </w:r>
      <w:r w:rsidR="00647C56" w:rsidRPr="00CA1AB4">
        <w:rPr>
          <w:sz w:val="24"/>
          <w:szCs w:val="24"/>
        </w:rPr>
        <w:t xml:space="preserve">ack of money to use health services? </w:t>
      </w:r>
      <w:r w:rsidRPr="00CA1AB4">
        <w:rPr>
          <w:sz w:val="24"/>
          <w:szCs w:val="24"/>
        </w:rPr>
        <w:t>(Yes/No)</w:t>
      </w:r>
    </w:p>
    <w:p w:rsidR="00B7049A" w:rsidRPr="00CA1AB4" w:rsidDel="00B1151B" w:rsidRDefault="00647C56" w:rsidP="00E11E5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pPrChange w:id="105" w:author="Dr. Mohammad Sorowar Hossain" w:date="2018-01-23T13:58:00Z">
          <w:pPr>
            <w:pStyle w:val="ListParagraph"/>
            <w:numPr>
              <w:numId w:val="10"/>
            </w:numPr>
            <w:spacing w:after="0" w:line="240" w:lineRule="auto"/>
            <w:ind w:hanging="360"/>
          </w:pPr>
        </w:pPrChange>
      </w:pPr>
      <w:moveFromRangeStart w:id="106" w:author="gc" w:date="2018-01-21T23:28:00Z" w:name="move504340667"/>
      <w:moveFrom w:id="107" w:author="gc" w:date="2018-01-21T23:28:00Z">
        <w:r w:rsidRPr="00CA1AB4" w:rsidDel="00B1151B">
          <w:rPr>
            <w:sz w:val="24"/>
            <w:szCs w:val="24"/>
          </w:rPr>
          <w:t>Too busy?</w:t>
        </w:r>
        <w:r w:rsidR="004D4EAC" w:rsidRPr="00CA1AB4" w:rsidDel="00B1151B">
          <w:rPr>
            <w:sz w:val="24"/>
            <w:szCs w:val="24"/>
          </w:rPr>
          <w:t>(Yes/No)</w:t>
        </w:r>
      </w:moveFrom>
    </w:p>
    <w:moveFromRangeEnd w:id="106"/>
    <w:p w:rsidR="00B1151B" w:rsidRPr="00CA1AB4" w:rsidRDefault="00B1151B" w:rsidP="00E11E5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pPrChange w:id="108" w:author="Dr. Mohammad Sorowar Hossain" w:date="2018-01-23T13:58:00Z">
          <w:pPr>
            <w:pStyle w:val="ListParagraph"/>
            <w:numPr>
              <w:numId w:val="10"/>
            </w:numPr>
            <w:spacing w:after="0" w:line="240" w:lineRule="auto"/>
            <w:ind w:hanging="360"/>
          </w:pPr>
        </w:pPrChange>
      </w:pPr>
      <w:moveToRangeStart w:id="109" w:author="gc" w:date="2018-01-21T23:29:00Z" w:name="move504340706"/>
      <w:moveTo w:id="110" w:author="gc" w:date="2018-01-21T23:29:00Z">
        <w:r w:rsidRPr="00CA1AB4">
          <w:rPr>
            <w:sz w:val="24"/>
            <w:szCs w:val="24"/>
          </w:rPr>
          <w:t>Difficult to arrange transport?(Yes/No)</w:t>
        </w:r>
      </w:moveTo>
    </w:p>
    <w:moveToRangeEnd w:id="109"/>
    <w:p w:rsidR="00B7049A" w:rsidRPr="00CA1AB4" w:rsidRDefault="00B7049A" w:rsidP="00E11E53">
      <w:pPr>
        <w:pStyle w:val="ListParagraph"/>
        <w:spacing w:after="0" w:line="240" w:lineRule="auto"/>
        <w:rPr>
          <w:sz w:val="24"/>
          <w:szCs w:val="24"/>
        </w:rPr>
        <w:pPrChange w:id="111" w:author="Dr. Mohammad Sorowar Hossain" w:date="2018-01-23T13:58:00Z">
          <w:pPr>
            <w:pStyle w:val="ListParagraph"/>
            <w:spacing w:after="0" w:line="240" w:lineRule="auto"/>
          </w:pPr>
        </w:pPrChange>
      </w:pPr>
    </w:p>
    <w:p w:rsidR="00B7049A" w:rsidRPr="00CA1AB4" w:rsidRDefault="00647C56" w:rsidP="00E11E53">
      <w:pPr>
        <w:pStyle w:val="ListParagraph"/>
        <w:spacing w:after="0" w:line="240" w:lineRule="auto"/>
        <w:ind w:left="360"/>
        <w:rPr>
          <w:i/>
          <w:iCs/>
          <w:sz w:val="24"/>
          <w:szCs w:val="24"/>
        </w:rPr>
        <w:pPrChange w:id="112" w:author="Dr. Mohammad Sorowar Hossain" w:date="2018-01-23T13:58:00Z">
          <w:pPr>
            <w:pStyle w:val="ListParagraph"/>
            <w:spacing w:after="0" w:line="240" w:lineRule="auto"/>
            <w:ind w:left="360"/>
          </w:pPr>
        </w:pPrChange>
      </w:pPr>
      <w:r w:rsidRPr="00CA1AB4">
        <w:rPr>
          <w:i/>
          <w:iCs/>
          <w:sz w:val="24"/>
          <w:szCs w:val="24"/>
        </w:rPr>
        <w:t>Health-Service barriers</w:t>
      </w:r>
    </w:p>
    <w:p w:rsidR="00B7049A" w:rsidRPr="00CA1AB4" w:rsidRDefault="00647C56" w:rsidP="00E11E5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pPrChange w:id="113" w:author="Dr. Mohammad Sorowar Hossain" w:date="2018-01-23T13:58:00Z">
          <w:pPr>
            <w:pStyle w:val="ListParagraph"/>
            <w:numPr>
              <w:numId w:val="10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 xml:space="preserve">Because I did not know </w:t>
      </w:r>
      <w:r w:rsidR="00202696" w:rsidRPr="00CA1AB4">
        <w:rPr>
          <w:sz w:val="24"/>
          <w:szCs w:val="24"/>
        </w:rPr>
        <w:t xml:space="preserve">where should I </w:t>
      </w:r>
      <w:r w:rsidRPr="00CA1AB4">
        <w:rPr>
          <w:sz w:val="24"/>
          <w:szCs w:val="24"/>
        </w:rPr>
        <w:t>go?</w:t>
      </w:r>
      <w:ins w:id="114" w:author="gc" w:date="2018-01-21T23:30:00Z">
        <w:r w:rsidR="00B1151B">
          <w:rPr>
            <w:sz w:val="24"/>
            <w:szCs w:val="24"/>
          </w:rPr>
          <w:t xml:space="preserve"> Yes/no</w:t>
        </w:r>
      </w:ins>
    </w:p>
    <w:p w:rsidR="00B7049A" w:rsidRPr="00CA1AB4" w:rsidRDefault="00647C56" w:rsidP="00E11E5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pPrChange w:id="115" w:author="Dr. Mohammad Sorowar Hossain" w:date="2018-01-23T13:58:00Z">
          <w:pPr>
            <w:pStyle w:val="ListParagraph"/>
            <w:numPr>
              <w:numId w:val="10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lastRenderedPageBreak/>
        <w:t>Difficult to make appointment?</w:t>
      </w:r>
      <w:r w:rsidR="00202696" w:rsidRPr="00CA1AB4">
        <w:rPr>
          <w:sz w:val="24"/>
          <w:szCs w:val="24"/>
        </w:rPr>
        <w:t>(Yes/No)</w:t>
      </w:r>
    </w:p>
    <w:p w:rsidR="00B7049A" w:rsidRPr="00CA1AB4" w:rsidDel="00B1151B" w:rsidRDefault="00647C56" w:rsidP="00E11E5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pPrChange w:id="116" w:author="Dr. Mohammad Sorowar Hossain" w:date="2018-01-23T13:58:00Z">
          <w:pPr>
            <w:pStyle w:val="ListParagraph"/>
            <w:numPr>
              <w:numId w:val="10"/>
            </w:numPr>
            <w:spacing w:after="0" w:line="240" w:lineRule="auto"/>
            <w:ind w:hanging="360"/>
          </w:pPr>
        </w:pPrChange>
      </w:pPr>
      <w:moveFromRangeStart w:id="117" w:author="gc" w:date="2018-01-21T23:29:00Z" w:name="move504340706"/>
      <w:moveFrom w:id="118" w:author="gc" w:date="2018-01-21T23:29:00Z">
        <w:r w:rsidRPr="00CA1AB4" w:rsidDel="00B1151B">
          <w:rPr>
            <w:sz w:val="24"/>
            <w:szCs w:val="24"/>
          </w:rPr>
          <w:t>Difficult to arrange transport?</w:t>
        </w:r>
        <w:r w:rsidR="00202696" w:rsidRPr="00CA1AB4" w:rsidDel="00B1151B">
          <w:rPr>
            <w:sz w:val="24"/>
            <w:szCs w:val="24"/>
          </w:rPr>
          <w:t>(Yes/No)</w:t>
        </w:r>
      </w:moveFrom>
    </w:p>
    <w:moveFromRangeEnd w:id="117"/>
    <w:p w:rsidR="00B7049A" w:rsidRPr="00CA1AB4" w:rsidRDefault="00647C56" w:rsidP="00E11E5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pPrChange w:id="119" w:author="Dr. Mohammad Sorowar Hossain" w:date="2018-01-23T13:58:00Z">
          <w:pPr>
            <w:pStyle w:val="ListParagraph"/>
            <w:numPr>
              <w:numId w:val="10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>For some other reason? _____________</w:t>
      </w:r>
    </w:p>
    <w:p w:rsidR="00B7049A" w:rsidRPr="00CA1AB4" w:rsidRDefault="00B7049A" w:rsidP="00E11E53">
      <w:pPr>
        <w:pStyle w:val="Body"/>
        <w:spacing w:after="0" w:line="240" w:lineRule="auto"/>
        <w:rPr>
          <w:sz w:val="24"/>
          <w:szCs w:val="24"/>
        </w:rPr>
        <w:pPrChange w:id="120" w:author="Dr. Mohammad Sorowar Hossain" w:date="2018-01-23T13:58:00Z">
          <w:pPr>
            <w:pStyle w:val="Body"/>
            <w:spacing w:after="0" w:line="240" w:lineRule="auto"/>
          </w:pPr>
        </w:pPrChange>
      </w:pPr>
    </w:p>
    <w:p w:rsidR="00B7049A" w:rsidRPr="00CA1AB4" w:rsidRDefault="00647C56" w:rsidP="00E11E53">
      <w:pPr>
        <w:pStyle w:val="Body"/>
        <w:spacing w:after="0" w:line="240" w:lineRule="auto"/>
        <w:rPr>
          <w:b/>
          <w:bCs/>
          <w:sz w:val="24"/>
          <w:szCs w:val="24"/>
        </w:rPr>
        <w:pPrChange w:id="121" w:author="Dr. Mohammad Sorowar Hossain" w:date="2018-01-23T13:58:00Z">
          <w:pPr>
            <w:pStyle w:val="Body"/>
            <w:spacing w:after="0" w:line="240" w:lineRule="auto"/>
          </w:pPr>
        </w:pPrChange>
      </w:pPr>
      <w:r w:rsidRPr="00CA1AB4">
        <w:rPr>
          <w:b/>
          <w:bCs/>
          <w:sz w:val="24"/>
          <w:szCs w:val="24"/>
          <w:lang w:val="en-US"/>
        </w:rPr>
        <w:t>3. Use of health services</w:t>
      </w:r>
    </w:p>
    <w:p w:rsidR="00B7049A" w:rsidRPr="00CA1AB4" w:rsidRDefault="00647C56" w:rsidP="00E11E53">
      <w:pPr>
        <w:pStyle w:val="Body"/>
        <w:spacing w:after="0" w:line="240" w:lineRule="auto"/>
        <w:rPr>
          <w:sz w:val="24"/>
          <w:szCs w:val="24"/>
        </w:rPr>
        <w:pPrChange w:id="122" w:author="Dr. Mohammad Sorowar Hossain" w:date="2018-01-23T13:58:00Z">
          <w:pPr>
            <w:pStyle w:val="Body"/>
            <w:spacing w:after="0" w:line="240" w:lineRule="auto"/>
          </w:pPr>
        </w:pPrChange>
      </w:pPr>
      <w:r w:rsidRPr="00CA1AB4">
        <w:rPr>
          <w:sz w:val="24"/>
          <w:szCs w:val="24"/>
          <w:lang w:val="en-US"/>
        </w:rPr>
        <w:t xml:space="preserve">3.1 What medical </w:t>
      </w:r>
      <w:r w:rsidR="00807417" w:rsidRPr="00CA1AB4">
        <w:rPr>
          <w:sz w:val="24"/>
          <w:szCs w:val="24"/>
          <w:lang w:val="en-US"/>
        </w:rPr>
        <w:t>center</w:t>
      </w:r>
      <w:ins w:id="123" w:author="gc" w:date="2018-01-21T23:31:00Z">
        <w:r w:rsidR="00B1151B">
          <w:rPr>
            <w:sz w:val="24"/>
            <w:szCs w:val="24"/>
            <w:lang w:val="en-US"/>
          </w:rPr>
          <w:t xml:space="preserve"> </w:t>
        </w:r>
      </w:ins>
      <w:r w:rsidR="00807417" w:rsidRPr="00CA1AB4">
        <w:rPr>
          <w:sz w:val="24"/>
          <w:szCs w:val="24"/>
          <w:lang w:val="en-US"/>
        </w:rPr>
        <w:t xml:space="preserve">did you visit </w:t>
      </w:r>
      <w:r w:rsidRPr="00CA1AB4">
        <w:rPr>
          <w:sz w:val="24"/>
          <w:szCs w:val="24"/>
          <w:lang w:val="en-US"/>
        </w:rPr>
        <w:t xml:space="preserve">before </w:t>
      </w:r>
      <w:r w:rsidR="00807417" w:rsidRPr="00CA1AB4">
        <w:rPr>
          <w:sz w:val="24"/>
          <w:szCs w:val="24"/>
          <w:lang w:val="en-US"/>
        </w:rPr>
        <w:t xml:space="preserve">coming to </w:t>
      </w:r>
      <w:r w:rsidRPr="00CA1AB4">
        <w:rPr>
          <w:sz w:val="24"/>
          <w:szCs w:val="24"/>
          <w:lang w:val="en-US"/>
        </w:rPr>
        <w:t xml:space="preserve">the cancer treatment </w:t>
      </w:r>
      <w:proofErr w:type="spellStart"/>
      <w:r w:rsidRPr="00CA1AB4">
        <w:rPr>
          <w:sz w:val="24"/>
          <w:szCs w:val="24"/>
          <w:lang w:val="en-US"/>
        </w:rPr>
        <w:t>centre</w:t>
      </w:r>
      <w:proofErr w:type="spellEnd"/>
      <w:r w:rsidRPr="00CA1AB4">
        <w:rPr>
          <w:sz w:val="24"/>
          <w:szCs w:val="24"/>
          <w:lang w:val="en-US"/>
        </w:rPr>
        <w:t xml:space="preserve">? </w:t>
      </w:r>
      <w:r w:rsidR="00807417" w:rsidRPr="00CA1AB4">
        <w:rPr>
          <w:sz w:val="24"/>
          <w:szCs w:val="24"/>
          <w:lang w:val="en-US"/>
        </w:rPr>
        <w:t xml:space="preserve"> (Select ONE)</w:t>
      </w:r>
    </w:p>
    <w:p w:rsidR="00B7049A" w:rsidRPr="00CA1AB4" w:rsidRDefault="00647C56" w:rsidP="00E11E53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pPrChange w:id="124" w:author="Dr. Mohammad Sorowar Hossain" w:date="2018-01-23T13:58:00Z">
          <w:pPr>
            <w:pStyle w:val="ListParagraph"/>
            <w:numPr>
              <w:numId w:val="12"/>
            </w:numPr>
            <w:spacing w:after="0" w:line="240" w:lineRule="auto"/>
            <w:ind w:hanging="360"/>
          </w:pPr>
        </w:pPrChange>
      </w:pPr>
      <w:del w:id="125" w:author="gc" w:date="2018-01-21T23:31:00Z">
        <w:r w:rsidRPr="00CA1AB4" w:rsidDel="00B1151B">
          <w:rPr>
            <w:sz w:val="24"/>
            <w:szCs w:val="24"/>
          </w:rPr>
          <w:delText>Physician (</w:delText>
        </w:r>
      </w:del>
      <w:r w:rsidRPr="00CA1AB4">
        <w:rPr>
          <w:sz w:val="24"/>
          <w:szCs w:val="24"/>
        </w:rPr>
        <w:t>Private clinic/hospital</w:t>
      </w:r>
      <w:del w:id="126" w:author="gc" w:date="2018-01-21T23:31:00Z">
        <w:r w:rsidRPr="00CA1AB4" w:rsidDel="00B1151B">
          <w:rPr>
            <w:sz w:val="24"/>
            <w:szCs w:val="24"/>
          </w:rPr>
          <w:delText>)</w:delText>
        </w:r>
      </w:del>
    </w:p>
    <w:p w:rsidR="00B7049A" w:rsidRPr="00CA1AB4" w:rsidRDefault="00647C56" w:rsidP="00E11E53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pPrChange w:id="127" w:author="Dr. Mohammad Sorowar Hossain" w:date="2018-01-23T13:58:00Z">
          <w:pPr>
            <w:pStyle w:val="ListParagraph"/>
            <w:numPr>
              <w:numId w:val="12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>General hospital</w:t>
      </w:r>
    </w:p>
    <w:p w:rsidR="00B7049A" w:rsidRPr="00CA1AB4" w:rsidRDefault="00647C56" w:rsidP="00E11E53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pPrChange w:id="128" w:author="Dr. Mohammad Sorowar Hossain" w:date="2018-01-23T13:58:00Z">
          <w:pPr>
            <w:pStyle w:val="ListParagraph"/>
            <w:numPr>
              <w:numId w:val="12"/>
            </w:numPr>
            <w:spacing w:after="0" w:line="240" w:lineRule="auto"/>
            <w:ind w:hanging="360"/>
          </w:pPr>
        </w:pPrChange>
      </w:pPr>
      <w:proofErr w:type="spellStart"/>
      <w:r w:rsidRPr="00CA1AB4">
        <w:rPr>
          <w:sz w:val="24"/>
          <w:szCs w:val="24"/>
        </w:rPr>
        <w:t>Upzila</w:t>
      </w:r>
      <w:proofErr w:type="spellEnd"/>
      <w:r w:rsidRPr="00CA1AB4">
        <w:rPr>
          <w:sz w:val="24"/>
          <w:szCs w:val="24"/>
        </w:rPr>
        <w:t xml:space="preserve"> health complex </w:t>
      </w:r>
    </w:p>
    <w:p w:rsidR="00B7049A" w:rsidRPr="00CA1AB4" w:rsidRDefault="00647C56" w:rsidP="00E11E53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pPrChange w:id="129" w:author="Dr. Mohammad Sorowar Hossain" w:date="2018-01-23T13:58:00Z">
          <w:pPr>
            <w:pStyle w:val="ListParagraph"/>
            <w:numPr>
              <w:numId w:val="12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>NGO clinic</w:t>
      </w:r>
    </w:p>
    <w:p w:rsidR="00B7049A" w:rsidRPr="00CA1AB4" w:rsidRDefault="00647C56" w:rsidP="00E11E53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pPrChange w:id="130" w:author="Dr. Mohammad Sorowar Hossain" w:date="2018-01-23T13:58:00Z">
          <w:pPr>
            <w:pStyle w:val="ListParagraph"/>
            <w:numPr>
              <w:numId w:val="12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 xml:space="preserve">Pharmacy </w:t>
      </w:r>
    </w:p>
    <w:p w:rsidR="00807417" w:rsidRPr="00CA1AB4" w:rsidRDefault="00807417" w:rsidP="00E11E53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pPrChange w:id="131" w:author="Dr. Mohammad Sorowar Hossain" w:date="2018-01-23T13:58:00Z">
          <w:pPr>
            <w:pStyle w:val="ListParagraph"/>
            <w:numPr>
              <w:numId w:val="12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>Others (please specify)</w:t>
      </w:r>
      <w:ins w:id="132" w:author="gc" w:date="2018-01-21T23:32:00Z">
        <w:r w:rsidR="00B1151B">
          <w:rPr>
            <w:sz w:val="24"/>
            <w:szCs w:val="24"/>
          </w:rPr>
          <w:t>___________</w:t>
        </w:r>
      </w:ins>
    </w:p>
    <w:p w:rsidR="00AE1E21" w:rsidRPr="00CA1AB4" w:rsidRDefault="00AE1E21" w:rsidP="00E11E53">
      <w:pPr>
        <w:pStyle w:val="Body"/>
        <w:spacing w:after="0" w:line="240" w:lineRule="auto"/>
        <w:rPr>
          <w:sz w:val="24"/>
          <w:szCs w:val="24"/>
          <w:lang w:val="en-US"/>
        </w:rPr>
        <w:pPrChange w:id="133" w:author="Dr. Mohammad Sorowar Hossain" w:date="2018-01-23T13:58:00Z">
          <w:pPr>
            <w:pStyle w:val="Body"/>
            <w:spacing w:after="0" w:line="240" w:lineRule="auto"/>
          </w:pPr>
        </w:pPrChange>
      </w:pPr>
    </w:p>
    <w:p w:rsidR="00807417" w:rsidRPr="00CA1AB4" w:rsidRDefault="00807417" w:rsidP="00E11E53">
      <w:pPr>
        <w:pStyle w:val="Body"/>
        <w:spacing w:after="0" w:line="240" w:lineRule="auto"/>
        <w:rPr>
          <w:sz w:val="24"/>
          <w:szCs w:val="24"/>
          <w:lang w:val="en-US"/>
        </w:rPr>
        <w:pPrChange w:id="134" w:author="Dr. Mohammad Sorowar Hossain" w:date="2018-01-23T13:58:00Z">
          <w:pPr>
            <w:pStyle w:val="Body"/>
            <w:spacing w:after="0" w:line="240" w:lineRule="auto"/>
          </w:pPr>
        </w:pPrChange>
      </w:pPr>
      <w:r w:rsidRPr="00CA1AB4">
        <w:rPr>
          <w:sz w:val="24"/>
          <w:szCs w:val="24"/>
          <w:lang w:val="en-US"/>
        </w:rPr>
        <w:t xml:space="preserve">3.2 Do you remember the date when you first visited a medical center? </w:t>
      </w:r>
    </w:p>
    <w:p w:rsidR="00A6070A" w:rsidRPr="00CA1AB4" w:rsidRDefault="00A6070A" w:rsidP="00E11E53">
      <w:pPr>
        <w:pStyle w:val="Body"/>
        <w:spacing w:after="0" w:line="240" w:lineRule="auto"/>
        <w:ind w:firstLine="720"/>
        <w:rPr>
          <w:sz w:val="24"/>
          <w:szCs w:val="24"/>
        </w:rPr>
        <w:pPrChange w:id="135" w:author="Dr. Mohammad Sorowar Hossain" w:date="2018-01-23T13:58:00Z">
          <w:pPr>
            <w:pStyle w:val="Body"/>
            <w:spacing w:after="0" w:line="240" w:lineRule="auto"/>
            <w:ind w:firstLine="720"/>
          </w:pPr>
        </w:pPrChange>
      </w:pPr>
      <w:r w:rsidRPr="00CA1AB4">
        <w:rPr>
          <w:sz w:val="24"/>
          <w:szCs w:val="24"/>
          <w:lang w:val="en-US"/>
        </w:rPr>
        <w:t xml:space="preserve">(Enter date in </w:t>
      </w:r>
      <w:proofErr w:type="spellStart"/>
      <w:r w:rsidRPr="00CA1AB4">
        <w:rPr>
          <w:sz w:val="24"/>
          <w:szCs w:val="24"/>
          <w:lang w:val="en-US"/>
        </w:rPr>
        <w:t>dd</w:t>
      </w:r>
      <w:proofErr w:type="spellEnd"/>
      <w:r w:rsidRPr="00CA1AB4">
        <w:rPr>
          <w:sz w:val="24"/>
          <w:szCs w:val="24"/>
          <w:lang w:val="en-US"/>
        </w:rPr>
        <w:t>-mm-</w:t>
      </w:r>
      <w:proofErr w:type="spellStart"/>
      <w:r w:rsidRPr="00CA1AB4">
        <w:rPr>
          <w:sz w:val="24"/>
          <w:szCs w:val="24"/>
          <w:lang w:val="en-US"/>
        </w:rPr>
        <w:t>yyyy</w:t>
      </w:r>
      <w:proofErr w:type="spellEnd"/>
      <w:r w:rsidRPr="00CA1AB4">
        <w:rPr>
          <w:sz w:val="24"/>
          <w:szCs w:val="24"/>
          <w:lang w:val="en-US"/>
        </w:rPr>
        <w:t xml:space="preserve"> format)</w:t>
      </w:r>
    </w:p>
    <w:p w:rsidR="00807417" w:rsidRPr="00CA1AB4" w:rsidRDefault="00807417" w:rsidP="00E11E53">
      <w:pPr>
        <w:pStyle w:val="Body"/>
        <w:spacing w:after="0" w:line="240" w:lineRule="auto"/>
        <w:rPr>
          <w:sz w:val="24"/>
          <w:szCs w:val="24"/>
          <w:lang w:val="en-US"/>
        </w:rPr>
        <w:pPrChange w:id="136" w:author="Dr. Mohammad Sorowar Hossain" w:date="2018-01-23T13:58:00Z">
          <w:pPr>
            <w:pStyle w:val="Body"/>
            <w:spacing w:after="0" w:line="240" w:lineRule="auto"/>
          </w:pPr>
        </w:pPrChange>
      </w:pPr>
    </w:p>
    <w:p w:rsidR="00B7049A" w:rsidRDefault="00647C56" w:rsidP="00E11E53">
      <w:pPr>
        <w:pStyle w:val="Body"/>
        <w:spacing w:after="0" w:line="240" w:lineRule="auto"/>
        <w:rPr>
          <w:ins w:id="137" w:author="gc" w:date="2018-01-21T23:32:00Z"/>
          <w:sz w:val="24"/>
          <w:szCs w:val="24"/>
          <w:lang w:val="en-US"/>
        </w:rPr>
        <w:pPrChange w:id="138" w:author="Dr. Mohammad Sorowar Hossain" w:date="2018-01-23T13:58:00Z">
          <w:pPr>
            <w:pStyle w:val="Body"/>
            <w:spacing w:after="0" w:line="240" w:lineRule="auto"/>
          </w:pPr>
        </w:pPrChange>
      </w:pPr>
      <w:r w:rsidRPr="00CA1AB4">
        <w:rPr>
          <w:sz w:val="24"/>
          <w:szCs w:val="24"/>
          <w:lang w:val="en-US"/>
        </w:rPr>
        <w:t xml:space="preserve">3.2 Have you </w:t>
      </w:r>
      <w:r w:rsidR="00807417" w:rsidRPr="00CA1AB4">
        <w:rPr>
          <w:sz w:val="24"/>
          <w:szCs w:val="24"/>
          <w:lang w:val="en-US"/>
        </w:rPr>
        <w:t xml:space="preserve">tried to treat at home </w:t>
      </w:r>
      <w:r w:rsidRPr="00CA1AB4">
        <w:rPr>
          <w:sz w:val="24"/>
          <w:szCs w:val="24"/>
          <w:lang w:val="en-US"/>
        </w:rPr>
        <w:t xml:space="preserve">or </w:t>
      </w:r>
      <w:r w:rsidR="00807417" w:rsidRPr="00CA1AB4">
        <w:rPr>
          <w:sz w:val="24"/>
          <w:szCs w:val="24"/>
          <w:lang w:val="en-US"/>
        </w:rPr>
        <w:t xml:space="preserve">taken </w:t>
      </w:r>
      <w:r w:rsidRPr="00CA1AB4">
        <w:rPr>
          <w:sz w:val="24"/>
          <w:szCs w:val="24"/>
          <w:lang w:val="en-US"/>
        </w:rPr>
        <w:t>alternative remedy for this problem? Yes/No</w:t>
      </w:r>
    </w:p>
    <w:p w:rsidR="00B1151B" w:rsidRPr="00CA1AB4" w:rsidRDefault="00B1151B" w:rsidP="00E11E53">
      <w:pPr>
        <w:pStyle w:val="Body"/>
        <w:spacing w:after="0" w:line="240" w:lineRule="auto"/>
        <w:rPr>
          <w:sz w:val="24"/>
          <w:szCs w:val="24"/>
        </w:rPr>
        <w:pPrChange w:id="139" w:author="Dr. Mohammad Sorowar Hossain" w:date="2018-01-23T13:58:00Z">
          <w:pPr>
            <w:pStyle w:val="Body"/>
            <w:spacing w:after="0" w:line="240" w:lineRule="auto"/>
          </w:pPr>
        </w:pPrChange>
      </w:pPr>
      <w:ins w:id="140" w:author="gc" w:date="2018-01-21T23:32:00Z">
        <w:r>
          <w:rPr>
            <w:sz w:val="24"/>
            <w:szCs w:val="24"/>
            <w:lang w:val="en-US"/>
          </w:rPr>
          <w:t xml:space="preserve">3.2.1 </w:t>
        </w:r>
        <w:proofErr w:type="gramStart"/>
        <w:r>
          <w:rPr>
            <w:sz w:val="24"/>
            <w:szCs w:val="24"/>
            <w:lang w:val="en-US"/>
          </w:rPr>
          <w:t>if</w:t>
        </w:r>
        <w:proofErr w:type="gramEnd"/>
        <w:r>
          <w:rPr>
            <w:sz w:val="24"/>
            <w:szCs w:val="24"/>
            <w:lang w:val="en-US"/>
          </w:rPr>
          <w:t xml:space="preserve"> yes, which one:  Homeopathy/</w:t>
        </w:r>
        <w:proofErr w:type="spellStart"/>
        <w:r>
          <w:rPr>
            <w:sz w:val="24"/>
            <w:szCs w:val="24"/>
            <w:lang w:val="en-US"/>
          </w:rPr>
          <w:t>Kobiraj</w:t>
        </w:r>
        <w:proofErr w:type="spellEnd"/>
        <w:r>
          <w:rPr>
            <w:sz w:val="24"/>
            <w:szCs w:val="24"/>
            <w:lang w:val="en-US"/>
          </w:rPr>
          <w:t>/</w:t>
        </w:r>
        <w:proofErr w:type="spellStart"/>
        <w:r>
          <w:rPr>
            <w:sz w:val="24"/>
            <w:szCs w:val="24"/>
            <w:lang w:val="en-US"/>
          </w:rPr>
          <w:t>jharfuk</w:t>
        </w:r>
        <w:proofErr w:type="spellEnd"/>
        <w:r>
          <w:rPr>
            <w:sz w:val="24"/>
            <w:szCs w:val="24"/>
            <w:lang w:val="en-US"/>
          </w:rPr>
          <w:t>/other</w:t>
        </w:r>
      </w:ins>
    </w:p>
    <w:p w:rsidR="00B7049A" w:rsidRPr="00CA1AB4" w:rsidRDefault="00B7049A" w:rsidP="00E11E53">
      <w:pPr>
        <w:pStyle w:val="Body"/>
        <w:spacing w:after="0" w:line="240" w:lineRule="auto"/>
        <w:rPr>
          <w:sz w:val="24"/>
          <w:szCs w:val="24"/>
        </w:rPr>
        <w:pPrChange w:id="141" w:author="Dr. Mohammad Sorowar Hossain" w:date="2018-01-23T13:58:00Z">
          <w:pPr>
            <w:pStyle w:val="Body"/>
            <w:spacing w:after="0" w:line="240" w:lineRule="auto"/>
          </w:pPr>
        </w:pPrChange>
      </w:pPr>
    </w:p>
    <w:p w:rsidR="00B7049A" w:rsidRPr="00CA1AB4" w:rsidRDefault="00647C56" w:rsidP="00E11E53">
      <w:pPr>
        <w:pStyle w:val="Body"/>
        <w:spacing w:after="0" w:line="240" w:lineRule="auto"/>
        <w:rPr>
          <w:b/>
          <w:bCs/>
          <w:sz w:val="24"/>
          <w:szCs w:val="24"/>
        </w:rPr>
        <w:pPrChange w:id="142" w:author="Dr. Mohammad Sorowar Hossain" w:date="2018-01-23T13:58:00Z">
          <w:pPr>
            <w:pStyle w:val="Body"/>
            <w:spacing w:after="0" w:line="240" w:lineRule="auto"/>
          </w:pPr>
        </w:pPrChange>
      </w:pPr>
      <w:r w:rsidRPr="00CA1AB4">
        <w:rPr>
          <w:b/>
          <w:bCs/>
          <w:sz w:val="24"/>
          <w:szCs w:val="24"/>
          <w:lang w:val="en-US"/>
        </w:rPr>
        <w:t xml:space="preserve">4. Family a support  </w:t>
      </w:r>
    </w:p>
    <w:p w:rsidR="00B7049A" w:rsidRPr="00CA1AB4" w:rsidRDefault="00647C56" w:rsidP="00E11E53">
      <w:pPr>
        <w:pStyle w:val="Body"/>
        <w:spacing w:after="0" w:line="240" w:lineRule="auto"/>
        <w:rPr>
          <w:sz w:val="24"/>
          <w:szCs w:val="24"/>
          <w:lang w:val="en-US"/>
        </w:rPr>
        <w:pPrChange w:id="143" w:author="Dr. Mohammad Sorowar Hossain" w:date="2018-01-23T13:58:00Z">
          <w:pPr>
            <w:pStyle w:val="Body"/>
            <w:spacing w:after="0" w:line="240" w:lineRule="auto"/>
          </w:pPr>
        </w:pPrChange>
      </w:pPr>
      <w:r w:rsidRPr="00CA1AB4">
        <w:rPr>
          <w:sz w:val="24"/>
          <w:szCs w:val="24"/>
          <w:lang w:val="en-US"/>
        </w:rPr>
        <w:t>4.1 Who is the person you talked first about your health problem?</w:t>
      </w:r>
      <w:r w:rsidR="00E030F1" w:rsidRPr="00CA1AB4">
        <w:rPr>
          <w:sz w:val="24"/>
          <w:szCs w:val="24"/>
          <w:lang w:val="en-US"/>
        </w:rPr>
        <w:t xml:space="preserve"> (Select ONE)</w:t>
      </w:r>
    </w:p>
    <w:p w:rsidR="0014096B" w:rsidRPr="00CA1AB4" w:rsidRDefault="0014096B" w:rsidP="00E11E53">
      <w:pPr>
        <w:pStyle w:val="Body"/>
        <w:spacing w:after="0" w:line="240" w:lineRule="auto"/>
        <w:rPr>
          <w:b/>
          <w:bCs/>
          <w:sz w:val="24"/>
          <w:szCs w:val="24"/>
        </w:rPr>
        <w:pPrChange w:id="144" w:author="Dr. Mohammad Sorowar Hossain" w:date="2018-01-23T13:58:00Z">
          <w:pPr>
            <w:pStyle w:val="Body"/>
            <w:spacing w:after="0" w:line="240" w:lineRule="auto"/>
          </w:pPr>
        </w:pPrChange>
      </w:pPr>
      <w:r w:rsidRPr="00CA1AB4">
        <w:rPr>
          <w:sz w:val="24"/>
          <w:szCs w:val="24"/>
          <w:lang w:val="en-US"/>
        </w:rPr>
        <w:t xml:space="preserve">Husband/Mother/Sibling/Friend/Other/None </w:t>
      </w:r>
    </w:p>
    <w:p w:rsidR="00B7049A" w:rsidRPr="00CA1AB4" w:rsidRDefault="00B7049A" w:rsidP="00E11E53">
      <w:pPr>
        <w:pStyle w:val="Body"/>
        <w:spacing w:after="0" w:line="240" w:lineRule="auto"/>
        <w:rPr>
          <w:sz w:val="24"/>
          <w:szCs w:val="24"/>
        </w:rPr>
        <w:pPrChange w:id="145" w:author="Dr. Mohammad Sorowar Hossain" w:date="2018-01-23T13:58:00Z">
          <w:pPr>
            <w:pStyle w:val="Body"/>
            <w:spacing w:after="0" w:line="240" w:lineRule="auto"/>
          </w:pPr>
        </w:pPrChange>
      </w:pPr>
    </w:p>
    <w:p w:rsidR="00B7049A" w:rsidRPr="00CA1AB4" w:rsidRDefault="00647C56" w:rsidP="00E11E53">
      <w:pPr>
        <w:pStyle w:val="Body"/>
        <w:spacing w:after="0" w:line="240" w:lineRule="auto"/>
        <w:rPr>
          <w:sz w:val="24"/>
          <w:szCs w:val="24"/>
        </w:rPr>
        <w:pPrChange w:id="146" w:author="Dr. Mohammad Sorowar Hossain" w:date="2018-01-23T13:58:00Z">
          <w:pPr>
            <w:pStyle w:val="Body"/>
            <w:spacing w:after="0" w:line="240" w:lineRule="auto"/>
          </w:pPr>
        </w:pPrChange>
      </w:pPr>
      <w:r w:rsidRPr="00CA1AB4">
        <w:rPr>
          <w:sz w:val="24"/>
          <w:szCs w:val="24"/>
          <w:lang w:val="en-US"/>
        </w:rPr>
        <w:t xml:space="preserve">4.2 Who recommended you to consult </w:t>
      </w:r>
      <w:r w:rsidR="00570783" w:rsidRPr="00CA1AB4">
        <w:rPr>
          <w:sz w:val="24"/>
          <w:szCs w:val="24"/>
          <w:lang w:val="en-US"/>
        </w:rPr>
        <w:t xml:space="preserve">with a </w:t>
      </w:r>
      <w:r w:rsidR="00E030F1" w:rsidRPr="00CA1AB4">
        <w:rPr>
          <w:sz w:val="24"/>
          <w:szCs w:val="24"/>
          <w:lang w:val="en-US"/>
        </w:rPr>
        <w:t>doctor</w:t>
      </w:r>
      <w:r w:rsidRPr="00CA1AB4">
        <w:rPr>
          <w:sz w:val="24"/>
          <w:szCs w:val="24"/>
          <w:lang w:val="en-US"/>
        </w:rPr>
        <w:t xml:space="preserve">?  </w:t>
      </w:r>
      <w:r w:rsidR="0014096B" w:rsidRPr="00CA1AB4">
        <w:rPr>
          <w:sz w:val="24"/>
          <w:szCs w:val="24"/>
          <w:lang w:val="en-US"/>
        </w:rPr>
        <w:t>(Select ONE)</w:t>
      </w:r>
    </w:p>
    <w:p w:rsidR="00B7049A" w:rsidRPr="00CA1AB4" w:rsidRDefault="00647C56" w:rsidP="00E11E53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  <w:pPrChange w:id="147" w:author="Dr. Mohammad Sorowar Hossain" w:date="2018-01-23T13:58:00Z">
          <w:pPr>
            <w:pStyle w:val="ListParagraph"/>
            <w:numPr>
              <w:numId w:val="14"/>
            </w:numPr>
            <w:spacing w:after="0" w:line="240" w:lineRule="auto"/>
            <w:ind w:hanging="360"/>
          </w:pPr>
        </w:pPrChange>
      </w:pPr>
      <w:r w:rsidRPr="00CA1AB4">
        <w:rPr>
          <w:sz w:val="24"/>
          <w:szCs w:val="24"/>
        </w:rPr>
        <w:t>Husband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>Mother</w:t>
      </w:r>
      <w:r w:rsidR="00E030F1" w:rsidRPr="00CA1AB4">
        <w:rPr>
          <w:sz w:val="24"/>
          <w:szCs w:val="24"/>
        </w:rPr>
        <w:t>/</w:t>
      </w:r>
      <w:r w:rsidR="0014096B" w:rsidRPr="00CA1AB4">
        <w:rPr>
          <w:sz w:val="24"/>
          <w:szCs w:val="24"/>
        </w:rPr>
        <w:t>Sibling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>Friend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>Others________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 xml:space="preserve">No one </w:t>
      </w:r>
    </w:p>
    <w:p w:rsidR="007F4D5A" w:rsidRPr="00CA1AB4" w:rsidRDefault="007F4D5A" w:rsidP="00E11E53">
      <w:pPr>
        <w:pStyle w:val="Body"/>
        <w:spacing w:after="0" w:line="240" w:lineRule="auto"/>
        <w:rPr>
          <w:sz w:val="24"/>
          <w:szCs w:val="24"/>
          <w:lang w:val="en-US"/>
        </w:rPr>
        <w:pPrChange w:id="148" w:author="Dr. Mohammad Sorowar Hossain" w:date="2018-01-23T13:58:00Z">
          <w:pPr>
            <w:pStyle w:val="Body"/>
            <w:spacing w:after="0" w:line="240" w:lineRule="auto"/>
          </w:pPr>
        </w:pPrChange>
      </w:pPr>
    </w:p>
    <w:p w:rsidR="00B7049A" w:rsidRPr="00CA1AB4" w:rsidRDefault="00647C56" w:rsidP="00E11E53">
      <w:pPr>
        <w:pStyle w:val="Body"/>
        <w:spacing w:after="0" w:line="240" w:lineRule="auto"/>
        <w:rPr>
          <w:sz w:val="24"/>
          <w:szCs w:val="24"/>
        </w:rPr>
        <w:pPrChange w:id="149" w:author="Dr. Mohammad Sorowar Hossain" w:date="2018-01-23T13:58:00Z">
          <w:pPr>
            <w:pStyle w:val="Body"/>
            <w:spacing w:after="0" w:line="240" w:lineRule="auto"/>
          </w:pPr>
        </w:pPrChange>
      </w:pPr>
      <w:r w:rsidRPr="00CA1AB4">
        <w:rPr>
          <w:sz w:val="24"/>
          <w:szCs w:val="24"/>
          <w:lang w:val="en-US"/>
        </w:rPr>
        <w:t>4.3 Did you fear or uncomfortable to tell about the problem to your spouse? Yes/No</w:t>
      </w:r>
    </w:p>
    <w:p w:rsidR="00B7049A" w:rsidRPr="00CA1AB4" w:rsidRDefault="00647C56" w:rsidP="00E11E53">
      <w:pPr>
        <w:pStyle w:val="Body"/>
        <w:spacing w:after="0" w:line="240" w:lineRule="auto"/>
        <w:rPr>
          <w:color w:val="auto"/>
          <w:sz w:val="24"/>
          <w:szCs w:val="24"/>
        </w:rPr>
        <w:pPrChange w:id="150" w:author="Dr. Mohammad Sorowar Hossain" w:date="2018-01-23T13:58:00Z">
          <w:pPr>
            <w:pStyle w:val="Body"/>
            <w:spacing w:after="0" w:line="240" w:lineRule="auto"/>
          </w:pPr>
        </w:pPrChange>
      </w:pPr>
      <w:r w:rsidRPr="00CA1AB4">
        <w:rPr>
          <w:color w:val="auto"/>
          <w:sz w:val="24"/>
          <w:szCs w:val="24"/>
          <w:lang w:val="en-US"/>
        </w:rPr>
        <w:t>4.4 Did you receive support from spouse after diagnosis?</w:t>
      </w:r>
      <w:r w:rsidR="00AE1E21" w:rsidRPr="00CA1AB4">
        <w:rPr>
          <w:color w:val="auto"/>
          <w:sz w:val="24"/>
          <w:szCs w:val="24"/>
          <w:lang w:val="en-US"/>
        </w:rPr>
        <w:t xml:space="preserve"> </w:t>
      </w:r>
      <w:r w:rsidRPr="00CA1AB4">
        <w:rPr>
          <w:color w:val="auto"/>
          <w:sz w:val="24"/>
          <w:szCs w:val="24"/>
          <w:lang w:val="en-US"/>
        </w:rPr>
        <w:t xml:space="preserve"> </w:t>
      </w:r>
      <w:proofErr w:type="gramStart"/>
      <w:r w:rsidRPr="00CA1AB4">
        <w:rPr>
          <w:color w:val="auto"/>
          <w:sz w:val="24"/>
          <w:szCs w:val="24"/>
          <w:lang w:val="en-US"/>
        </w:rPr>
        <w:t>yes/</w:t>
      </w:r>
      <w:proofErr w:type="gramEnd"/>
      <w:r w:rsidRPr="00CA1AB4">
        <w:rPr>
          <w:color w:val="auto"/>
          <w:sz w:val="24"/>
          <w:szCs w:val="24"/>
          <w:lang w:val="en-US"/>
        </w:rPr>
        <w:t>no</w:t>
      </w:r>
    </w:p>
    <w:p w:rsidR="00B7049A" w:rsidRPr="00CA1AB4" w:rsidRDefault="00647C56" w:rsidP="00E11E53">
      <w:pPr>
        <w:pStyle w:val="Body"/>
        <w:spacing w:after="0" w:line="240" w:lineRule="auto"/>
        <w:rPr>
          <w:color w:val="auto"/>
          <w:sz w:val="24"/>
          <w:szCs w:val="24"/>
        </w:rPr>
        <w:pPrChange w:id="151" w:author="Dr. Mohammad Sorowar Hossain" w:date="2018-01-23T13:58:00Z">
          <w:pPr>
            <w:pStyle w:val="Body"/>
            <w:spacing w:after="0" w:line="240" w:lineRule="auto"/>
          </w:pPr>
        </w:pPrChange>
      </w:pPr>
      <w:r w:rsidRPr="00CA1AB4">
        <w:rPr>
          <w:color w:val="auto"/>
          <w:sz w:val="24"/>
          <w:szCs w:val="24"/>
          <w:lang w:val="en-US"/>
        </w:rPr>
        <w:t>4.5 If no, did you receive negative behavior from spouse?</w:t>
      </w:r>
      <w:r w:rsidR="00A11286" w:rsidRPr="00CA1AB4">
        <w:rPr>
          <w:color w:val="auto"/>
          <w:sz w:val="24"/>
          <w:szCs w:val="24"/>
          <w:lang w:val="en-US"/>
        </w:rPr>
        <w:t xml:space="preserve"> (Yes/No)</w:t>
      </w:r>
    </w:p>
    <w:p w:rsidR="00B7049A" w:rsidRPr="00CA1AB4" w:rsidRDefault="00647C56" w:rsidP="00E11E53">
      <w:pPr>
        <w:pStyle w:val="Body"/>
        <w:spacing w:after="0" w:line="240" w:lineRule="auto"/>
        <w:rPr>
          <w:color w:val="auto"/>
          <w:sz w:val="24"/>
          <w:szCs w:val="24"/>
        </w:rPr>
        <w:pPrChange w:id="152" w:author="Dr. Mohammad Sorowar Hossain" w:date="2018-01-23T13:58:00Z">
          <w:pPr>
            <w:pStyle w:val="Body"/>
            <w:spacing w:after="0" w:line="240" w:lineRule="auto"/>
          </w:pPr>
        </w:pPrChange>
      </w:pPr>
      <w:r w:rsidRPr="00CA1AB4">
        <w:rPr>
          <w:color w:val="auto"/>
          <w:sz w:val="24"/>
          <w:szCs w:val="24"/>
          <w:lang w:val="en-US"/>
        </w:rPr>
        <w:t>4.6 Did you receive support from social circle?</w:t>
      </w:r>
      <w:r w:rsidR="00AE1E21" w:rsidRPr="00CA1AB4">
        <w:rPr>
          <w:color w:val="auto"/>
          <w:sz w:val="24"/>
          <w:szCs w:val="24"/>
          <w:lang w:val="en-US"/>
        </w:rPr>
        <w:t xml:space="preserve"> </w:t>
      </w:r>
      <w:r w:rsidRPr="00CA1AB4">
        <w:rPr>
          <w:color w:val="auto"/>
          <w:sz w:val="24"/>
          <w:szCs w:val="24"/>
          <w:lang w:val="en-US"/>
        </w:rPr>
        <w:t xml:space="preserve"> </w:t>
      </w:r>
      <w:proofErr w:type="gramStart"/>
      <w:r w:rsidRPr="00CA1AB4">
        <w:rPr>
          <w:color w:val="auto"/>
          <w:sz w:val="24"/>
          <w:szCs w:val="24"/>
          <w:lang w:val="en-US"/>
        </w:rPr>
        <w:t>yes/</w:t>
      </w:r>
      <w:proofErr w:type="gramEnd"/>
      <w:r w:rsidRPr="00CA1AB4">
        <w:rPr>
          <w:color w:val="auto"/>
          <w:sz w:val="24"/>
          <w:szCs w:val="24"/>
          <w:lang w:val="en-US"/>
        </w:rPr>
        <w:t>no</w:t>
      </w:r>
    </w:p>
    <w:p w:rsidR="00B7049A" w:rsidRPr="00CA1AB4" w:rsidDel="0088511F" w:rsidRDefault="00647C56" w:rsidP="00E11E53">
      <w:pPr>
        <w:pStyle w:val="Body"/>
        <w:spacing w:after="0" w:line="240" w:lineRule="auto"/>
        <w:rPr>
          <w:del w:id="153" w:author="gc" w:date="2018-01-21T23:36:00Z"/>
          <w:color w:val="auto"/>
          <w:sz w:val="24"/>
          <w:szCs w:val="24"/>
        </w:rPr>
        <w:pPrChange w:id="154" w:author="Dr. Mohammad Sorowar Hossain" w:date="2018-01-23T13:58:00Z">
          <w:pPr>
            <w:pStyle w:val="Body"/>
            <w:spacing w:after="0" w:line="240" w:lineRule="auto"/>
          </w:pPr>
        </w:pPrChange>
      </w:pPr>
      <w:del w:id="155" w:author="gc" w:date="2018-01-21T23:36:00Z">
        <w:r w:rsidRPr="00CA1AB4" w:rsidDel="0088511F">
          <w:rPr>
            <w:color w:val="auto"/>
            <w:sz w:val="24"/>
            <w:szCs w:val="24"/>
            <w:lang w:val="en-US"/>
          </w:rPr>
          <w:delText>4.7 If no, any suggestions on what could be different?</w:delText>
        </w:r>
        <w:r w:rsidR="007F4D5A" w:rsidRPr="00CA1AB4" w:rsidDel="0088511F">
          <w:rPr>
            <w:color w:val="auto"/>
            <w:sz w:val="24"/>
            <w:szCs w:val="24"/>
            <w:lang w:val="en-US"/>
          </w:rPr>
          <w:delText xml:space="preserve"> </w:delText>
        </w:r>
      </w:del>
    </w:p>
    <w:p w:rsidR="00B7049A" w:rsidRPr="00CA1AB4" w:rsidDel="0088511F" w:rsidRDefault="00647C56" w:rsidP="00E11E53">
      <w:pPr>
        <w:pStyle w:val="Body"/>
        <w:spacing w:after="0" w:line="240" w:lineRule="auto"/>
        <w:rPr>
          <w:del w:id="156" w:author="gc" w:date="2018-01-21T23:36:00Z"/>
          <w:color w:val="auto"/>
          <w:sz w:val="24"/>
          <w:szCs w:val="24"/>
        </w:rPr>
        <w:pPrChange w:id="157" w:author="Dr. Mohammad Sorowar Hossain" w:date="2018-01-23T13:58:00Z">
          <w:pPr>
            <w:pStyle w:val="Body"/>
            <w:spacing w:after="0" w:line="240" w:lineRule="auto"/>
          </w:pPr>
        </w:pPrChange>
      </w:pPr>
      <w:del w:id="158" w:author="gc" w:date="2018-01-21T23:36:00Z">
        <w:r w:rsidRPr="00CA1AB4" w:rsidDel="0088511F">
          <w:rPr>
            <w:color w:val="auto"/>
            <w:sz w:val="24"/>
            <w:szCs w:val="24"/>
            <w:lang w:val="en-US"/>
          </w:rPr>
          <w:delText>[open ended]</w:delText>
        </w:r>
      </w:del>
    </w:p>
    <w:p w:rsidR="00B7049A" w:rsidRPr="00CA1AB4" w:rsidRDefault="00B7049A" w:rsidP="00E11E53">
      <w:pPr>
        <w:pStyle w:val="Body"/>
        <w:spacing w:after="0" w:line="240" w:lineRule="auto"/>
        <w:rPr>
          <w:color w:val="auto"/>
          <w:sz w:val="24"/>
          <w:szCs w:val="24"/>
        </w:rPr>
        <w:pPrChange w:id="159" w:author="Dr. Mohammad Sorowar Hossain" w:date="2018-01-23T13:58:00Z">
          <w:pPr>
            <w:pStyle w:val="Body"/>
            <w:spacing w:after="0" w:line="240" w:lineRule="auto"/>
          </w:pPr>
        </w:pPrChange>
      </w:pPr>
    </w:p>
    <w:p w:rsidR="00B7049A" w:rsidRPr="00CA1AB4" w:rsidRDefault="00647C56" w:rsidP="00E11E53">
      <w:pPr>
        <w:pStyle w:val="Body"/>
        <w:spacing w:after="0" w:line="240" w:lineRule="auto"/>
        <w:rPr>
          <w:b/>
          <w:bCs/>
          <w:color w:val="auto"/>
          <w:sz w:val="24"/>
          <w:szCs w:val="24"/>
        </w:rPr>
        <w:pPrChange w:id="160" w:author="Dr. Mohammad Sorowar Hossain" w:date="2018-01-23T13:58:00Z">
          <w:pPr>
            <w:pStyle w:val="Body"/>
            <w:spacing w:after="0" w:line="240" w:lineRule="auto"/>
          </w:pPr>
        </w:pPrChange>
      </w:pPr>
      <w:r w:rsidRPr="00CA1AB4">
        <w:rPr>
          <w:b/>
          <w:bCs/>
          <w:color w:val="auto"/>
          <w:sz w:val="24"/>
          <w:szCs w:val="24"/>
          <w:lang w:val="en-US"/>
        </w:rPr>
        <w:t>5. Knowledge and practices of early detection of cancer</w:t>
      </w:r>
    </w:p>
    <w:p w:rsidR="00B7049A" w:rsidRPr="00CA1AB4" w:rsidRDefault="00647C56" w:rsidP="00E11E53">
      <w:pPr>
        <w:pStyle w:val="Body"/>
        <w:spacing w:after="0" w:line="240" w:lineRule="auto"/>
        <w:rPr>
          <w:color w:val="auto"/>
          <w:sz w:val="24"/>
          <w:szCs w:val="24"/>
        </w:rPr>
        <w:pPrChange w:id="161" w:author="Dr. Mohammad Sorowar Hossain" w:date="2018-01-23T13:58:00Z">
          <w:pPr>
            <w:pStyle w:val="Body"/>
            <w:spacing w:after="0" w:line="240" w:lineRule="auto"/>
          </w:pPr>
        </w:pPrChange>
      </w:pPr>
      <w:r w:rsidRPr="00CA1AB4">
        <w:rPr>
          <w:color w:val="auto"/>
          <w:sz w:val="24"/>
          <w:szCs w:val="24"/>
          <w:lang w:val="en-US"/>
        </w:rPr>
        <w:t xml:space="preserve">5.1 </w:t>
      </w:r>
      <w:r w:rsidR="00413685" w:rsidRPr="00CA1AB4">
        <w:rPr>
          <w:color w:val="auto"/>
          <w:sz w:val="24"/>
          <w:szCs w:val="24"/>
          <w:lang w:val="en-US"/>
        </w:rPr>
        <w:t xml:space="preserve">Did you </w:t>
      </w:r>
      <w:r w:rsidRPr="00CA1AB4">
        <w:rPr>
          <w:color w:val="auto"/>
          <w:sz w:val="24"/>
          <w:szCs w:val="24"/>
          <w:lang w:val="en-US"/>
        </w:rPr>
        <w:t xml:space="preserve">usually check your own breasts? </w:t>
      </w:r>
      <w:r w:rsidR="00413685" w:rsidRPr="00CA1AB4">
        <w:rPr>
          <w:color w:val="auto"/>
          <w:sz w:val="24"/>
          <w:szCs w:val="24"/>
          <w:lang w:val="en-US"/>
        </w:rPr>
        <w:t>(Yes/No)</w:t>
      </w:r>
      <w:bookmarkStart w:id="162" w:name="_GoBack"/>
      <w:bookmarkEnd w:id="162"/>
    </w:p>
    <w:p w:rsidR="00B7049A" w:rsidRPr="00CA1AB4" w:rsidRDefault="00647C56" w:rsidP="00E11E53">
      <w:pPr>
        <w:pStyle w:val="Body"/>
        <w:spacing w:after="0" w:line="240" w:lineRule="auto"/>
        <w:rPr>
          <w:color w:val="auto"/>
          <w:sz w:val="24"/>
          <w:szCs w:val="24"/>
        </w:rPr>
        <w:pPrChange w:id="163" w:author="Dr. Mohammad Sorowar Hossain" w:date="2018-01-23T13:58:00Z">
          <w:pPr>
            <w:pStyle w:val="Body"/>
            <w:spacing w:after="0" w:line="240" w:lineRule="auto"/>
          </w:pPr>
        </w:pPrChange>
      </w:pPr>
      <w:r w:rsidRPr="00CA1AB4">
        <w:rPr>
          <w:color w:val="auto"/>
          <w:sz w:val="24"/>
          <w:szCs w:val="24"/>
          <w:lang w:val="en-US"/>
        </w:rPr>
        <w:t xml:space="preserve">5.2 Before this health problem, </w:t>
      </w:r>
      <w:r w:rsidR="00413685" w:rsidRPr="00CA1AB4">
        <w:rPr>
          <w:color w:val="auto"/>
          <w:sz w:val="24"/>
          <w:szCs w:val="24"/>
          <w:lang w:val="en-US"/>
        </w:rPr>
        <w:t xml:space="preserve">did </w:t>
      </w:r>
      <w:r w:rsidRPr="00CA1AB4">
        <w:rPr>
          <w:color w:val="auto"/>
          <w:sz w:val="24"/>
          <w:szCs w:val="24"/>
          <w:lang w:val="en-US"/>
        </w:rPr>
        <w:t xml:space="preserve">a doctor or nurse </w:t>
      </w:r>
      <w:r w:rsidR="00413685" w:rsidRPr="00CA1AB4">
        <w:rPr>
          <w:color w:val="auto"/>
          <w:sz w:val="24"/>
          <w:szCs w:val="24"/>
          <w:lang w:val="en-US"/>
        </w:rPr>
        <w:t xml:space="preserve">check </w:t>
      </w:r>
      <w:r w:rsidRPr="00CA1AB4">
        <w:rPr>
          <w:color w:val="auto"/>
          <w:sz w:val="24"/>
          <w:szCs w:val="24"/>
          <w:lang w:val="en-US"/>
        </w:rPr>
        <w:t>your breasts Yes/</w:t>
      </w:r>
      <w:proofErr w:type="gramStart"/>
      <w:r w:rsidRPr="00CA1AB4">
        <w:rPr>
          <w:color w:val="auto"/>
          <w:sz w:val="24"/>
          <w:szCs w:val="24"/>
          <w:lang w:val="en-US"/>
        </w:rPr>
        <w:t>No</w:t>
      </w:r>
      <w:proofErr w:type="gramEnd"/>
    </w:p>
    <w:p w:rsidR="00B7049A" w:rsidRPr="00BA0272" w:rsidRDefault="00647C56" w:rsidP="00BA0272">
      <w:pPr>
        <w:pStyle w:val="Body"/>
        <w:spacing w:after="0" w:line="240" w:lineRule="auto"/>
        <w:rPr>
          <w:color w:val="7030A0"/>
          <w:sz w:val="24"/>
          <w:szCs w:val="24"/>
        </w:rPr>
      </w:pPr>
      <w:proofErr w:type="gramStart"/>
      <w:r w:rsidRPr="00BA0272">
        <w:rPr>
          <w:color w:val="7030A0"/>
          <w:sz w:val="24"/>
          <w:szCs w:val="24"/>
          <w:lang w:val="en-US"/>
        </w:rPr>
        <w:t>5.3 Before your breast problem</w:t>
      </w:r>
      <w:proofErr w:type="gramEnd"/>
      <w:r w:rsidRPr="00BA0272">
        <w:rPr>
          <w:color w:val="7030A0"/>
          <w:sz w:val="24"/>
          <w:szCs w:val="24"/>
          <w:lang w:val="en-US"/>
        </w:rPr>
        <w:t xml:space="preserve"> </w:t>
      </w:r>
      <w:r w:rsidR="00413685" w:rsidRPr="00BA0272">
        <w:rPr>
          <w:color w:val="7030A0"/>
          <w:sz w:val="24"/>
          <w:szCs w:val="24"/>
          <w:lang w:val="en-US"/>
        </w:rPr>
        <w:t xml:space="preserve">have you heard </w:t>
      </w:r>
      <w:r w:rsidRPr="00BA0272">
        <w:rPr>
          <w:color w:val="7030A0"/>
          <w:sz w:val="24"/>
          <w:szCs w:val="24"/>
          <w:lang w:val="en-US"/>
        </w:rPr>
        <w:t>of mammography or mammogram? Yes/No</w:t>
      </w:r>
    </w:p>
    <w:p w:rsidR="00BA0272" w:rsidRPr="00BA0272" w:rsidRDefault="00647C56" w:rsidP="00BA0272">
      <w:pPr>
        <w:pStyle w:val="Body"/>
        <w:spacing w:after="0" w:line="240" w:lineRule="auto"/>
        <w:rPr>
          <w:color w:val="7030A0"/>
          <w:sz w:val="24"/>
          <w:szCs w:val="24"/>
        </w:rPr>
      </w:pPr>
      <w:r w:rsidRPr="00BA0272">
        <w:rPr>
          <w:color w:val="7030A0"/>
          <w:sz w:val="24"/>
          <w:szCs w:val="24"/>
          <w:lang w:val="en-US"/>
        </w:rPr>
        <w:t>5.5 Did you know about breast cancer before?</w:t>
      </w:r>
      <w:r w:rsidR="00580026" w:rsidRPr="00BA0272">
        <w:rPr>
          <w:color w:val="7030A0"/>
          <w:sz w:val="24"/>
          <w:szCs w:val="24"/>
        </w:rPr>
        <w:t xml:space="preserve"> </w:t>
      </w:r>
    </w:p>
    <w:p w:rsidR="00580026" w:rsidRPr="00BA0272" w:rsidRDefault="00580026" w:rsidP="00BA0272">
      <w:pPr>
        <w:pStyle w:val="Body"/>
        <w:spacing w:after="0" w:line="240" w:lineRule="auto"/>
        <w:rPr>
          <w:color w:val="7030A0"/>
          <w:sz w:val="24"/>
          <w:szCs w:val="24"/>
        </w:rPr>
      </w:pPr>
      <w:r w:rsidRPr="00BA0272">
        <w:rPr>
          <w:color w:val="7030A0"/>
          <w:sz w:val="24"/>
          <w:szCs w:val="24"/>
        </w:rPr>
        <w:t>5.</w:t>
      </w:r>
      <w:r w:rsidRPr="00BA0272">
        <w:rPr>
          <w:color w:val="7030A0"/>
          <w:sz w:val="24"/>
          <w:szCs w:val="24"/>
          <w:lang w:val="en-US"/>
        </w:rPr>
        <w:t>4 Do you know someone close to you who had or has cancer? Yes/No (THIS IS ABOUT CANCER, NOT BREAST CANCER)</w:t>
      </w:r>
    </w:p>
    <w:p w:rsidR="00B7049A" w:rsidRPr="00CA1AB4" w:rsidRDefault="00647C56" w:rsidP="00BA0272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5.6 Any particular information you wish you knew before and want others to know?</w:t>
      </w:r>
    </w:p>
    <w:p w:rsidR="00B7049A" w:rsidRPr="00CA1AB4" w:rsidRDefault="00B7049A" w:rsidP="00BA0272">
      <w:pPr>
        <w:pStyle w:val="Body"/>
        <w:spacing w:after="0" w:line="240" w:lineRule="auto"/>
        <w:rPr>
          <w:sz w:val="24"/>
          <w:szCs w:val="24"/>
        </w:rPr>
      </w:pPr>
    </w:p>
    <w:p w:rsidR="00B7049A" w:rsidRPr="00CA1AB4" w:rsidRDefault="00647C56" w:rsidP="00BA0272">
      <w:pPr>
        <w:pStyle w:val="Body"/>
        <w:spacing w:after="0" w:line="240" w:lineRule="auto"/>
        <w:rPr>
          <w:b/>
          <w:bCs/>
          <w:sz w:val="24"/>
          <w:szCs w:val="24"/>
          <w:lang w:val="en-US"/>
        </w:rPr>
      </w:pPr>
      <w:r w:rsidRPr="00CA1AB4">
        <w:rPr>
          <w:b/>
          <w:bCs/>
          <w:sz w:val="24"/>
          <w:szCs w:val="24"/>
          <w:lang w:val="en-US"/>
        </w:rPr>
        <w:t xml:space="preserve">6. Pathological status after diagnosis of breast cancer </w:t>
      </w:r>
    </w:p>
    <w:p w:rsidR="00070DE3" w:rsidRPr="00CA1AB4" w:rsidRDefault="00070DE3" w:rsidP="00BA0272">
      <w:pPr>
        <w:pStyle w:val="Body"/>
        <w:spacing w:after="0" w:line="240" w:lineRule="auto"/>
        <w:rPr>
          <w:b/>
          <w:bCs/>
          <w:sz w:val="24"/>
          <w:szCs w:val="24"/>
          <w:lang w:val="en-US"/>
        </w:rPr>
      </w:pPr>
    </w:p>
    <w:p w:rsidR="00070DE3" w:rsidRPr="00CA1AB4" w:rsidRDefault="00070DE3" w:rsidP="00E11E53">
      <w:pPr>
        <w:rPr>
          <w:rFonts w:ascii="Calibri" w:hAnsi="Calibri" w:cs="Calibri"/>
        </w:rPr>
        <w:pPrChange w:id="164" w:author="Dr. Mohammad Sorowar Hossain" w:date="2018-01-23T13:58:00Z">
          <w:pPr>
            <w:spacing w:line="276" w:lineRule="auto"/>
          </w:pPr>
        </w:pPrChange>
      </w:pPr>
      <w:r w:rsidRPr="00CA1AB4">
        <w:rPr>
          <w:rFonts w:ascii="Calibri" w:hAnsi="Calibri" w:cs="Calibri"/>
        </w:rPr>
        <w:t xml:space="preserve">: T……… N ……… M……….       </w:t>
      </w:r>
      <w:r w:rsidRPr="00CA1AB4">
        <w:rPr>
          <w:rFonts w:ascii="Calibri" w:hAnsi="Calibri" w:cs="Calibri"/>
          <w:u w:val="single"/>
        </w:rPr>
        <w:t xml:space="preserve">Tumor </w:t>
      </w:r>
      <w:proofErr w:type="gramStart"/>
      <w:r w:rsidRPr="00CA1AB4">
        <w:rPr>
          <w:rFonts w:ascii="Calibri" w:hAnsi="Calibri" w:cs="Calibri"/>
          <w:u w:val="single"/>
        </w:rPr>
        <w:t>size</w:t>
      </w:r>
      <w:r w:rsidRPr="00CA1AB4">
        <w:rPr>
          <w:rFonts w:ascii="Calibri" w:hAnsi="Calibri" w:cs="Calibri"/>
        </w:rPr>
        <w:t xml:space="preserve"> :</w:t>
      </w:r>
      <w:proofErr w:type="gramEnd"/>
      <w:r w:rsidRPr="00CA1AB4">
        <w:rPr>
          <w:rFonts w:ascii="Calibri" w:hAnsi="Calibri" w:cs="Calibri"/>
        </w:rPr>
        <w:t>……………………..cm</w:t>
      </w:r>
    </w:p>
    <w:p w:rsidR="00070DE3" w:rsidRPr="00CA1AB4" w:rsidRDefault="00070DE3" w:rsidP="00E11E53">
      <w:pPr>
        <w:pStyle w:val="Body"/>
        <w:spacing w:after="0" w:line="240" w:lineRule="auto"/>
        <w:rPr>
          <w:b/>
          <w:bCs/>
          <w:sz w:val="24"/>
          <w:szCs w:val="24"/>
        </w:rPr>
      </w:pPr>
    </w:p>
    <w:p w:rsidR="00B7049A" w:rsidRPr="00CA1AB4" w:rsidRDefault="00647C56" w:rsidP="00E11E53">
      <w:pPr>
        <w:rPr>
          <w:rFonts w:ascii="Calibri" w:hAnsi="Calibri" w:cs="Calibri"/>
        </w:rPr>
      </w:pPr>
      <w:r w:rsidRPr="00CA1AB4">
        <w:rPr>
          <w:rFonts w:ascii="Calibri" w:hAnsi="Calibri" w:cs="Calibri"/>
        </w:rPr>
        <w:t>Stage I</w:t>
      </w:r>
      <w:r w:rsidR="00974697" w:rsidRPr="00CA1AB4">
        <w:rPr>
          <w:rFonts w:ascii="Calibri" w:hAnsi="Calibri" w:cs="Calibri"/>
        </w:rPr>
        <w:t>/</w:t>
      </w:r>
      <w:r w:rsidRPr="00CA1AB4">
        <w:rPr>
          <w:rFonts w:ascii="Calibri" w:hAnsi="Calibri" w:cs="Calibri"/>
        </w:rPr>
        <w:t>Stage II</w:t>
      </w:r>
      <w:r w:rsidR="00974697" w:rsidRPr="00CA1AB4">
        <w:rPr>
          <w:rFonts w:ascii="Calibri" w:hAnsi="Calibri" w:cs="Calibri"/>
        </w:rPr>
        <w:t>/</w:t>
      </w:r>
      <w:r w:rsidRPr="00CA1AB4">
        <w:rPr>
          <w:rFonts w:ascii="Calibri" w:hAnsi="Calibri" w:cs="Calibri"/>
        </w:rPr>
        <w:t>Stage III</w:t>
      </w:r>
      <w:r w:rsidR="00974697" w:rsidRPr="00CA1AB4">
        <w:rPr>
          <w:rFonts w:ascii="Calibri" w:hAnsi="Calibri" w:cs="Calibri"/>
        </w:rPr>
        <w:t>/</w:t>
      </w:r>
      <w:r w:rsidRPr="00CA1AB4">
        <w:rPr>
          <w:rFonts w:ascii="Calibri" w:hAnsi="Calibri" w:cs="Calibri"/>
        </w:rPr>
        <w:t xml:space="preserve">Stage IV </w:t>
      </w:r>
    </w:p>
    <w:p w:rsidR="00B7049A" w:rsidRPr="00CA1AB4" w:rsidRDefault="00B7049A" w:rsidP="00E11E53">
      <w:pPr>
        <w:pStyle w:val="Body"/>
        <w:spacing w:after="0" w:line="240" w:lineRule="auto"/>
      </w:pPr>
    </w:p>
    <w:p w:rsidR="008806AF" w:rsidRPr="00CA1AB4" w:rsidRDefault="008806AF" w:rsidP="00BA0272">
      <w:pPr>
        <w:pStyle w:val="Body"/>
        <w:spacing w:after="0" w:line="240" w:lineRule="auto"/>
      </w:pPr>
    </w:p>
    <w:p w:rsidR="00974697" w:rsidRPr="00CA1AB4" w:rsidRDefault="00974697" w:rsidP="00BA0272">
      <w:pPr>
        <w:pStyle w:val="Body"/>
        <w:spacing w:after="0" w:line="240" w:lineRule="auto"/>
      </w:pPr>
    </w:p>
    <w:p w:rsidR="008806AF" w:rsidRPr="00CA1AB4" w:rsidRDefault="008806AF" w:rsidP="00BA0272">
      <w:pPr>
        <w:pStyle w:val="Body"/>
        <w:spacing w:after="0" w:line="240" w:lineRule="auto"/>
      </w:pPr>
      <w:proofErr w:type="spellStart"/>
      <w:r w:rsidRPr="00CA1AB4">
        <w:t>Interviewed</w:t>
      </w:r>
      <w:proofErr w:type="spellEnd"/>
      <w:r w:rsidRPr="00CA1AB4">
        <w:t xml:space="preserve"> by : </w:t>
      </w:r>
      <w:r w:rsidR="00974697" w:rsidRPr="00CA1AB4">
        <w:t xml:space="preserve"> </w:t>
      </w:r>
    </w:p>
    <w:sectPr w:rsidR="008806AF" w:rsidRPr="00CA1AB4" w:rsidSect="00B02C5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641" w:rsidRDefault="007E1641">
      <w:r>
        <w:separator/>
      </w:r>
    </w:p>
  </w:endnote>
  <w:endnote w:type="continuationSeparator" w:id="0">
    <w:p w:rsidR="007E1641" w:rsidRDefault="007E1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49A" w:rsidRDefault="00B7049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641" w:rsidRDefault="007E1641">
      <w:r>
        <w:separator/>
      </w:r>
    </w:p>
  </w:footnote>
  <w:footnote w:type="continuationSeparator" w:id="0">
    <w:p w:rsidR="007E1641" w:rsidRDefault="007E1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49A" w:rsidRDefault="00B7049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811"/>
    <w:multiLevelType w:val="hybridMultilevel"/>
    <w:tmpl w:val="90F0EB74"/>
    <w:lvl w:ilvl="0" w:tplc="5AB2D3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F0C64E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4646DF6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3981D3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28A24EE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8FAFBB2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D6C583C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2C496F8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48515A6"/>
    <w:multiLevelType w:val="hybridMultilevel"/>
    <w:tmpl w:val="71400E72"/>
    <w:styleLink w:val="ImportedStyle8"/>
    <w:lvl w:ilvl="0" w:tplc="945C2F7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D589C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A2226FE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3B6DF8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ECD6C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60E9F8E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647F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18FEF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5DAC782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5A776FD"/>
    <w:multiLevelType w:val="hybridMultilevel"/>
    <w:tmpl w:val="CB504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D52E9"/>
    <w:multiLevelType w:val="hybridMultilevel"/>
    <w:tmpl w:val="2360912C"/>
    <w:numStyleLink w:val="ImportedStyle1"/>
  </w:abstractNum>
  <w:abstractNum w:abstractNumId="4" w15:restartNumberingAfterBreak="0">
    <w:nsid w:val="19B035BA"/>
    <w:multiLevelType w:val="hybridMultilevel"/>
    <w:tmpl w:val="7786B25A"/>
    <w:numStyleLink w:val="ImportedStyle3"/>
  </w:abstractNum>
  <w:abstractNum w:abstractNumId="5" w15:restartNumberingAfterBreak="0">
    <w:nsid w:val="234A1828"/>
    <w:multiLevelType w:val="hybridMultilevel"/>
    <w:tmpl w:val="56B48F68"/>
    <w:numStyleLink w:val="ImportedStyle4"/>
  </w:abstractNum>
  <w:abstractNum w:abstractNumId="6" w15:restartNumberingAfterBreak="0">
    <w:nsid w:val="283410A8"/>
    <w:multiLevelType w:val="hybridMultilevel"/>
    <w:tmpl w:val="6D282956"/>
    <w:styleLink w:val="ImportedStyle5"/>
    <w:lvl w:ilvl="0" w:tplc="34642C9A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6EA982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D7652E0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786EE6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9D23F5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72E7918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FFA29B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5EEF1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01A1846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93165BE"/>
    <w:multiLevelType w:val="hybridMultilevel"/>
    <w:tmpl w:val="87B4A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E1133"/>
    <w:multiLevelType w:val="hybridMultilevel"/>
    <w:tmpl w:val="2360912C"/>
    <w:styleLink w:val="ImportedStyle1"/>
    <w:lvl w:ilvl="0" w:tplc="B0122E2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189E56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C244E3A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F6D55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DE4D1B2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FDA712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AEEC64A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BBA0808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0E9566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5AC4AFF"/>
    <w:multiLevelType w:val="hybridMultilevel"/>
    <w:tmpl w:val="87B4A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E13A4"/>
    <w:multiLevelType w:val="hybridMultilevel"/>
    <w:tmpl w:val="6DC23B86"/>
    <w:lvl w:ilvl="0" w:tplc="C4E6616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492E0C"/>
    <w:multiLevelType w:val="hybridMultilevel"/>
    <w:tmpl w:val="7786B25A"/>
    <w:styleLink w:val="ImportedStyle3"/>
    <w:lvl w:ilvl="0" w:tplc="967450BE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828367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01AFA5E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1C49B5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E8A7F5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154E0E8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D34D4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F4A4F6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3F62F20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CCE64E3"/>
    <w:multiLevelType w:val="hybridMultilevel"/>
    <w:tmpl w:val="A1CC77DA"/>
    <w:numStyleLink w:val="ImportedStyle7"/>
  </w:abstractNum>
  <w:abstractNum w:abstractNumId="13" w15:restartNumberingAfterBreak="0">
    <w:nsid w:val="3DA072E2"/>
    <w:multiLevelType w:val="hybridMultilevel"/>
    <w:tmpl w:val="41804D4C"/>
    <w:styleLink w:val="ImportedStyle6"/>
    <w:lvl w:ilvl="0" w:tplc="AADC6EA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5FEADC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668562A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D095A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4D8C19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6FD08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4D8690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59AD08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7A411E2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7DE659B"/>
    <w:multiLevelType w:val="hybridMultilevel"/>
    <w:tmpl w:val="860876DC"/>
    <w:styleLink w:val="ImportedStyle2"/>
    <w:lvl w:ilvl="0" w:tplc="41D4AE6E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5DAEE7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16E0148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45C7A3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AC0AF2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1A09A0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976DC1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A2EA2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93684B2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FBC36B3"/>
    <w:multiLevelType w:val="hybridMultilevel"/>
    <w:tmpl w:val="71400E72"/>
    <w:numStyleLink w:val="ImportedStyle8"/>
  </w:abstractNum>
  <w:abstractNum w:abstractNumId="16" w15:restartNumberingAfterBreak="0">
    <w:nsid w:val="5DC17628"/>
    <w:multiLevelType w:val="hybridMultilevel"/>
    <w:tmpl w:val="41804D4C"/>
    <w:numStyleLink w:val="ImportedStyle6"/>
  </w:abstractNum>
  <w:abstractNum w:abstractNumId="17" w15:restartNumberingAfterBreak="0">
    <w:nsid w:val="63422154"/>
    <w:multiLevelType w:val="hybridMultilevel"/>
    <w:tmpl w:val="A1CC77DA"/>
    <w:styleLink w:val="ImportedStyle7"/>
    <w:lvl w:ilvl="0" w:tplc="487890B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02833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47A12C6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08A8EB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B96797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5C26BC6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286C37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A44D54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E4605BE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D7E5446"/>
    <w:multiLevelType w:val="hybridMultilevel"/>
    <w:tmpl w:val="860876DC"/>
    <w:numStyleLink w:val="ImportedStyle2"/>
  </w:abstractNum>
  <w:abstractNum w:abstractNumId="19" w15:restartNumberingAfterBreak="0">
    <w:nsid w:val="77E02710"/>
    <w:multiLevelType w:val="hybridMultilevel"/>
    <w:tmpl w:val="6D282956"/>
    <w:numStyleLink w:val="ImportedStyle5"/>
  </w:abstractNum>
  <w:abstractNum w:abstractNumId="20" w15:restartNumberingAfterBreak="0">
    <w:nsid w:val="7D9930B4"/>
    <w:multiLevelType w:val="hybridMultilevel"/>
    <w:tmpl w:val="56B48F68"/>
    <w:styleLink w:val="ImportedStyle4"/>
    <w:lvl w:ilvl="0" w:tplc="1BC0F91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9E42CF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5C8B0D2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A88F62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424A37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5C08884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00D0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274A48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F26C6D8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8"/>
  </w:num>
  <w:num w:numId="5">
    <w:abstractNumId w:val="11"/>
  </w:num>
  <w:num w:numId="6">
    <w:abstractNumId w:val="4"/>
  </w:num>
  <w:num w:numId="7">
    <w:abstractNumId w:val="20"/>
  </w:num>
  <w:num w:numId="8">
    <w:abstractNumId w:val="5"/>
  </w:num>
  <w:num w:numId="9">
    <w:abstractNumId w:val="6"/>
  </w:num>
  <w:num w:numId="10">
    <w:abstractNumId w:val="19"/>
  </w:num>
  <w:num w:numId="11">
    <w:abstractNumId w:val="13"/>
  </w:num>
  <w:num w:numId="12">
    <w:abstractNumId w:val="16"/>
  </w:num>
  <w:num w:numId="13">
    <w:abstractNumId w:val="17"/>
  </w:num>
  <w:num w:numId="14">
    <w:abstractNumId w:val="12"/>
  </w:num>
  <w:num w:numId="15">
    <w:abstractNumId w:val="1"/>
  </w:num>
  <w:num w:numId="16">
    <w:abstractNumId w:val="15"/>
  </w:num>
  <w:num w:numId="17">
    <w:abstractNumId w:val="0"/>
  </w:num>
  <w:num w:numId="18">
    <w:abstractNumId w:val="10"/>
  </w:num>
  <w:num w:numId="19">
    <w:abstractNumId w:val="2"/>
  </w:num>
  <w:num w:numId="20">
    <w:abstractNumId w:val="7"/>
  </w:num>
  <w:num w:numId="2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r. Mohammad Sorowar Hossain">
    <w15:presenceInfo w15:providerId="AD" w15:userId="S-1-5-21-977260450-2791290931-967409266-17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M7U0NjE0MTe1MDRV0lEKTi0uzszPAykwrAUAychG/ywAAAA="/>
  </w:docVars>
  <w:rsids>
    <w:rsidRoot w:val="00B7049A"/>
    <w:rsid w:val="00070DE3"/>
    <w:rsid w:val="000C5BBD"/>
    <w:rsid w:val="0014096B"/>
    <w:rsid w:val="001639FF"/>
    <w:rsid w:val="00187D98"/>
    <w:rsid w:val="001B50C3"/>
    <w:rsid w:val="00202696"/>
    <w:rsid w:val="002C13A9"/>
    <w:rsid w:val="003004D9"/>
    <w:rsid w:val="00335F33"/>
    <w:rsid w:val="00413685"/>
    <w:rsid w:val="00450A4C"/>
    <w:rsid w:val="004D4EAC"/>
    <w:rsid w:val="00570783"/>
    <w:rsid w:val="00580026"/>
    <w:rsid w:val="005B1CA0"/>
    <w:rsid w:val="006203EE"/>
    <w:rsid w:val="00647C56"/>
    <w:rsid w:val="006A2CFB"/>
    <w:rsid w:val="006C4D88"/>
    <w:rsid w:val="00702A22"/>
    <w:rsid w:val="0071437C"/>
    <w:rsid w:val="007352C9"/>
    <w:rsid w:val="00762883"/>
    <w:rsid w:val="0077771C"/>
    <w:rsid w:val="00780CDB"/>
    <w:rsid w:val="007E0DB5"/>
    <w:rsid w:val="007E1641"/>
    <w:rsid w:val="007F4D5A"/>
    <w:rsid w:val="00802EC3"/>
    <w:rsid w:val="00807417"/>
    <w:rsid w:val="00857F0E"/>
    <w:rsid w:val="008713D4"/>
    <w:rsid w:val="008806AF"/>
    <w:rsid w:val="00883EBC"/>
    <w:rsid w:val="0088511F"/>
    <w:rsid w:val="008C2F3A"/>
    <w:rsid w:val="00932D95"/>
    <w:rsid w:val="00974697"/>
    <w:rsid w:val="00A07984"/>
    <w:rsid w:val="00A11286"/>
    <w:rsid w:val="00A124C8"/>
    <w:rsid w:val="00A142AE"/>
    <w:rsid w:val="00A6070A"/>
    <w:rsid w:val="00AE1E21"/>
    <w:rsid w:val="00AE551B"/>
    <w:rsid w:val="00B02C52"/>
    <w:rsid w:val="00B1151B"/>
    <w:rsid w:val="00B253C5"/>
    <w:rsid w:val="00B7049A"/>
    <w:rsid w:val="00BA0272"/>
    <w:rsid w:val="00C250EA"/>
    <w:rsid w:val="00C418E1"/>
    <w:rsid w:val="00CA1AB4"/>
    <w:rsid w:val="00DE7FCB"/>
    <w:rsid w:val="00E030F1"/>
    <w:rsid w:val="00E10F5A"/>
    <w:rsid w:val="00E11E53"/>
    <w:rsid w:val="00E74256"/>
    <w:rsid w:val="00EB6414"/>
    <w:rsid w:val="00F0323A"/>
    <w:rsid w:val="00F10E12"/>
    <w:rsid w:val="00F16D1A"/>
    <w:rsid w:val="00F76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5DB3"/>
  <w15:docId w15:val="{6488DCF0-2DBD-41ED-B4C9-F5A4FB52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2C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02C52"/>
    <w:rPr>
      <w:u w:val="single"/>
    </w:rPr>
  </w:style>
  <w:style w:type="paragraph" w:customStyle="1" w:styleId="HeaderFooter">
    <w:name w:val="Header &amp; Footer"/>
    <w:rsid w:val="00B02C52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B02C5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paragraph" w:customStyle="1" w:styleId="Default">
    <w:name w:val="Default"/>
    <w:rsid w:val="00B02C52"/>
    <w:rPr>
      <w:rFonts w:ascii="Helvetica" w:eastAsia="Helvetica" w:hAnsi="Helvetica" w:cs="Helvetica"/>
      <w:color w:val="000000"/>
      <w:sz w:val="22"/>
      <w:szCs w:val="22"/>
    </w:rPr>
  </w:style>
  <w:style w:type="paragraph" w:styleId="NormalWeb">
    <w:name w:val="Normal (Web)"/>
    <w:rsid w:val="00B02C52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B02C52"/>
    <w:pPr>
      <w:numPr>
        <w:numId w:val="1"/>
      </w:numPr>
    </w:pPr>
  </w:style>
  <w:style w:type="paragraph" w:styleId="ListParagraph">
    <w:name w:val="List Paragraph"/>
    <w:rsid w:val="00B02C52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rsid w:val="00B02C52"/>
    <w:pPr>
      <w:numPr>
        <w:numId w:val="3"/>
      </w:numPr>
    </w:pPr>
  </w:style>
  <w:style w:type="numbering" w:customStyle="1" w:styleId="ImportedStyle3">
    <w:name w:val="Imported Style 3"/>
    <w:rsid w:val="00B02C52"/>
    <w:pPr>
      <w:numPr>
        <w:numId w:val="5"/>
      </w:numPr>
    </w:pPr>
  </w:style>
  <w:style w:type="numbering" w:customStyle="1" w:styleId="ImportedStyle4">
    <w:name w:val="Imported Style 4"/>
    <w:rsid w:val="00B02C52"/>
    <w:pPr>
      <w:numPr>
        <w:numId w:val="7"/>
      </w:numPr>
    </w:pPr>
  </w:style>
  <w:style w:type="numbering" w:customStyle="1" w:styleId="ImportedStyle5">
    <w:name w:val="Imported Style 5"/>
    <w:rsid w:val="00B02C52"/>
    <w:pPr>
      <w:numPr>
        <w:numId w:val="9"/>
      </w:numPr>
    </w:pPr>
  </w:style>
  <w:style w:type="numbering" w:customStyle="1" w:styleId="ImportedStyle6">
    <w:name w:val="Imported Style 6"/>
    <w:rsid w:val="00B02C52"/>
    <w:pPr>
      <w:numPr>
        <w:numId w:val="11"/>
      </w:numPr>
    </w:pPr>
  </w:style>
  <w:style w:type="numbering" w:customStyle="1" w:styleId="ImportedStyle7">
    <w:name w:val="Imported Style 7"/>
    <w:rsid w:val="00B02C52"/>
    <w:pPr>
      <w:numPr>
        <w:numId w:val="13"/>
      </w:numPr>
    </w:pPr>
  </w:style>
  <w:style w:type="numbering" w:customStyle="1" w:styleId="ImportedStyle8">
    <w:name w:val="Imported Style 8"/>
    <w:rsid w:val="00B02C52"/>
    <w:pPr>
      <w:numPr>
        <w:numId w:val="15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02C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C52"/>
  </w:style>
  <w:style w:type="character" w:styleId="CommentReference">
    <w:name w:val="annotation reference"/>
    <w:basedOn w:val="DefaultParagraphFont"/>
    <w:uiPriority w:val="99"/>
    <w:semiHidden/>
    <w:unhideWhenUsed/>
    <w:rsid w:val="00B02C5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Dr. Mohammad Sorowar Hossain</cp:lastModifiedBy>
  <cp:revision>2</cp:revision>
  <cp:lastPrinted>2018-01-23T08:00:00Z</cp:lastPrinted>
  <dcterms:created xsi:type="dcterms:W3CDTF">2018-01-23T08:15:00Z</dcterms:created>
  <dcterms:modified xsi:type="dcterms:W3CDTF">2018-01-23T08:15:00Z</dcterms:modified>
</cp:coreProperties>
</file>