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44C" w:rsidRDefault="00CE744C" w:rsidP="00CE744C">
      <w:pPr>
        <w:jc w:val="center"/>
        <w:rPr>
          <w:rFonts w:ascii="Siyam Rupali" w:hAnsi="Siyam Rupali" w:cs="Siyam Rupali"/>
          <w:sz w:val="24"/>
          <w:szCs w:val="24"/>
          <w:lang w:bidi="bn-IN"/>
        </w:rPr>
      </w:pPr>
      <w:r w:rsidRPr="009E3EEA">
        <w:rPr>
          <w:rFonts w:ascii="Siyam Rupali" w:hAnsi="Siyam Rupali" w:cs="Siyam Rupali"/>
          <w:sz w:val="24"/>
          <w:szCs w:val="24"/>
          <w:cs/>
          <w:lang w:bidi="bn-IN"/>
        </w:rPr>
        <w:t>স্তন</w:t>
      </w:r>
      <w:r w:rsidRPr="009E3EEA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r w:rsidRPr="009E3EEA">
        <w:rPr>
          <w:rFonts w:ascii="Siyam Rupali" w:hAnsi="Siyam Rupali" w:cs="Siyam Rupali"/>
          <w:sz w:val="24"/>
          <w:szCs w:val="24"/>
          <w:cs/>
          <w:lang w:bidi="bn-IN"/>
        </w:rPr>
        <w:t>ক্যান্সার</w:t>
      </w:r>
      <w:r w:rsidRPr="009E3EEA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r>
        <w:rPr>
          <w:rFonts w:ascii="Siyam Rupali" w:hAnsi="Siyam Rupali" w:cs="Siyam Rupali"/>
          <w:sz w:val="24"/>
          <w:szCs w:val="24"/>
          <w:cs/>
          <w:lang w:bidi="bn-IN"/>
        </w:rPr>
        <w:t>শনাক্তকরণের</w:t>
      </w:r>
      <w:r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r>
        <w:rPr>
          <w:rFonts w:ascii="Siyam Rupali" w:hAnsi="Siyam Rupali" w:cs="Siyam Rupali"/>
          <w:sz w:val="24"/>
          <w:szCs w:val="24"/>
          <w:cs/>
          <w:lang w:bidi="bn-IN"/>
        </w:rPr>
        <w:t>বিলম্ব</w:t>
      </w:r>
      <w:r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r>
        <w:rPr>
          <w:rFonts w:ascii="Siyam Rupali" w:hAnsi="Siyam Rupali" w:cs="Siyam Rupali"/>
          <w:sz w:val="24"/>
          <w:szCs w:val="24"/>
          <w:cs/>
          <w:lang w:bidi="bn-IN"/>
        </w:rPr>
        <w:t>অনুসন্ধান</w:t>
      </w:r>
    </w:p>
    <w:p w:rsidR="00CE744C" w:rsidRPr="009E3EEA" w:rsidRDefault="00CE744C" w:rsidP="00CE744C">
      <w:pPr>
        <w:jc w:val="center"/>
        <w:rPr>
          <w:rFonts w:ascii="Siyam Rupali" w:hAnsi="Siyam Rupali" w:cs="Siyam Rupali"/>
          <w:sz w:val="24"/>
          <w:szCs w:val="24"/>
          <w:lang w:bidi="bn-IN"/>
        </w:rPr>
      </w:pPr>
      <w:r>
        <w:rPr>
          <w:rFonts w:ascii="Siyam Rupali" w:hAnsi="Siyam Rupali" w:cs="Siyam Rupali"/>
          <w:sz w:val="24"/>
          <w:szCs w:val="24"/>
          <w:lang w:bidi="bn-IN"/>
        </w:rPr>
        <w:t>(Bengali Dra</w:t>
      </w:r>
      <w:ins w:id="0" w:author="Raheem, Enayet" w:date="2017-06-04T13:19:00Z">
        <w:r w:rsidR="00B31806">
          <w:rPr>
            <w:rFonts w:ascii="Siyam Rupali" w:hAnsi="Siyam Rupali" w:cs="Siyam Rupali"/>
            <w:sz w:val="24"/>
            <w:szCs w:val="24"/>
            <w:lang w:bidi="bn-IN"/>
          </w:rPr>
          <w:t>f</w:t>
        </w:r>
      </w:ins>
      <w:del w:id="1" w:author="Raheem, Enayet" w:date="2017-06-04T13:19:00Z">
        <w:r w:rsidDel="00B31806">
          <w:rPr>
            <w:rFonts w:ascii="Siyam Rupali" w:hAnsi="Siyam Rupali" w:cs="Siyam Rupali"/>
            <w:sz w:val="24"/>
            <w:szCs w:val="24"/>
            <w:lang w:bidi="bn-IN"/>
          </w:rPr>
          <w:delText>r</w:delText>
        </w:r>
      </w:del>
      <w:r>
        <w:rPr>
          <w:rFonts w:ascii="Siyam Rupali" w:hAnsi="Siyam Rupali" w:cs="Siyam Rupali"/>
          <w:sz w:val="24"/>
          <w:szCs w:val="24"/>
          <w:lang w:bidi="bn-IN"/>
        </w:rPr>
        <w:t xml:space="preserve">t) </w:t>
      </w:r>
    </w:p>
    <w:p w:rsidR="00CE744C" w:rsidRPr="009E3EEA" w:rsidRDefault="00CE744C" w:rsidP="00CE744C">
      <w:pPr>
        <w:rPr>
          <w:rFonts w:ascii="Siyam Rupali" w:hAnsi="Siyam Rupali" w:cs="Siyam Rupali"/>
          <w:sz w:val="24"/>
          <w:szCs w:val="24"/>
          <w:lang w:bidi="bn-IN"/>
        </w:rPr>
      </w:pPr>
    </w:p>
    <w:p w:rsidR="00CE744C" w:rsidRPr="009E3EEA" w:rsidRDefault="00CE744C" w:rsidP="00CE744C">
      <w:pPr>
        <w:rPr>
          <w:rFonts w:ascii="Siyam Rupali" w:hAnsi="Siyam Rupali" w:cs="Siyam Rupali"/>
          <w:sz w:val="24"/>
          <w:szCs w:val="24"/>
          <w:lang w:bidi="bn-IN"/>
        </w:rPr>
      </w:pPr>
      <w:r w:rsidRPr="009E3EEA">
        <w:rPr>
          <w:rFonts w:ascii="Siyam Rupali" w:hAnsi="Siyam Rupali" w:cs="Siyam Rupali"/>
          <w:sz w:val="24"/>
          <w:szCs w:val="24"/>
          <w:cs/>
          <w:lang w:bidi="bn-IN"/>
        </w:rPr>
        <w:t>ফর্ম</w:t>
      </w:r>
      <w:r w:rsidRPr="009E3EEA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r w:rsidRPr="009E3EEA">
        <w:rPr>
          <w:rFonts w:ascii="Siyam Rupali" w:hAnsi="Siyam Rupali" w:cs="Siyam Rupali"/>
          <w:sz w:val="24"/>
          <w:szCs w:val="24"/>
          <w:cs/>
          <w:lang w:bidi="bn-IN"/>
        </w:rPr>
        <w:t>নাম্বার</w:t>
      </w:r>
      <w:r w:rsidRPr="009E3EEA">
        <w:rPr>
          <w:rFonts w:ascii="Siyam Rupali" w:hAnsi="Siyam Rupali" w:cs="Siyam Rupali"/>
          <w:sz w:val="24"/>
          <w:szCs w:val="24"/>
          <w:lang w:bidi="bn-IN"/>
        </w:rPr>
        <w:t>/</w:t>
      </w:r>
      <w:r w:rsidRPr="009E3EEA">
        <w:rPr>
          <w:rFonts w:ascii="Siyam Rupali" w:hAnsi="Siyam Rupali" w:cs="Siyam Rupali"/>
          <w:sz w:val="24"/>
          <w:szCs w:val="24"/>
          <w:cs/>
          <w:lang w:bidi="bn-IN"/>
        </w:rPr>
        <w:t>আইডিঃ</w:t>
      </w:r>
      <w:r w:rsidRPr="009E3EEA">
        <w:rPr>
          <w:rFonts w:ascii="Siyam Rupali" w:hAnsi="Siyam Rupali" w:cs="Siyam Rupali"/>
          <w:sz w:val="24"/>
          <w:szCs w:val="24"/>
          <w:lang w:bidi="bn-IN"/>
        </w:rPr>
        <w:t xml:space="preserve"> .........</w:t>
      </w:r>
      <w:r>
        <w:rPr>
          <w:rFonts w:ascii="Siyam Rupali" w:hAnsi="Siyam Rupali" w:cs="Siyam Rupali"/>
          <w:sz w:val="24"/>
          <w:szCs w:val="24"/>
          <w:lang w:bidi="bn-IN"/>
        </w:rPr>
        <w:t xml:space="preserve">........................... </w:t>
      </w:r>
      <w:r>
        <w:rPr>
          <w:rFonts w:ascii="Siyam Rupali" w:hAnsi="Siyam Rupali" w:cs="Siyam Rupali"/>
          <w:sz w:val="24"/>
          <w:szCs w:val="24"/>
          <w:cs/>
          <w:lang w:bidi="bn-IN"/>
        </w:rPr>
        <w:t>স্বাক্ষাৎকারের</w:t>
      </w:r>
      <w:r w:rsidRPr="009E3EEA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r w:rsidRPr="009E3EEA">
        <w:rPr>
          <w:rFonts w:ascii="Siyam Rupali" w:hAnsi="Siyam Rupali" w:cs="Siyam Rupali"/>
          <w:sz w:val="24"/>
          <w:szCs w:val="24"/>
          <w:cs/>
          <w:lang w:bidi="bn-IN"/>
        </w:rPr>
        <w:t>তারিখঃ</w:t>
      </w:r>
      <w:r w:rsidRPr="009E3EEA">
        <w:rPr>
          <w:rFonts w:ascii="Siyam Rupali" w:hAnsi="Siyam Rupali" w:cs="Siyam Rupali"/>
          <w:sz w:val="24"/>
          <w:szCs w:val="24"/>
          <w:lang w:bidi="bn-IN"/>
        </w:rPr>
        <w:t>..........</w:t>
      </w:r>
      <w:r>
        <w:rPr>
          <w:rFonts w:ascii="Siyam Rupali" w:hAnsi="Siyam Rupali" w:cs="Siyam Rupali"/>
          <w:sz w:val="24"/>
          <w:szCs w:val="24"/>
          <w:lang w:bidi="bn-IN"/>
        </w:rPr>
        <w:t>...............</w:t>
      </w:r>
    </w:p>
    <w:p w:rsidR="00CE744C" w:rsidRPr="009E3EEA" w:rsidRDefault="00CE744C" w:rsidP="00CE744C">
      <w:pPr>
        <w:rPr>
          <w:rFonts w:ascii="Siyam Rupali" w:hAnsi="Siyam Rupali" w:cs="Siyam Rupali"/>
          <w:sz w:val="24"/>
          <w:szCs w:val="24"/>
          <w:lang w:bidi="bn-IN"/>
        </w:rPr>
      </w:pPr>
    </w:p>
    <w:p w:rsidR="00CE744C" w:rsidRDefault="00CE744C" w:rsidP="00CE744C">
      <w:pPr>
        <w:rPr>
          <w:rFonts w:ascii="Siyam Rupali" w:hAnsi="Siyam Rupali" w:cs="Siyam Rupali"/>
          <w:sz w:val="24"/>
          <w:szCs w:val="24"/>
          <w:cs/>
          <w:lang w:bidi="bn-IN"/>
        </w:rPr>
      </w:pPr>
      <w:r w:rsidRPr="009E3EEA">
        <w:rPr>
          <w:rFonts w:ascii="Siyam Rupali" w:hAnsi="Siyam Rupali" w:cs="Siyam Rupali"/>
          <w:sz w:val="24"/>
          <w:szCs w:val="24"/>
          <w:cs/>
          <w:lang w:bidi="bn-IN"/>
        </w:rPr>
        <w:t>১</w:t>
      </w:r>
      <w:r w:rsidRPr="009E3EEA">
        <w:rPr>
          <w:rFonts w:ascii="Siyam Rupali" w:hAnsi="Siyam Rupali" w:cs="Siyam Rupali"/>
          <w:sz w:val="24"/>
          <w:szCs w:val="24"/>
          <w:cs/>
          <w:lang w:bidi="hi-IN"/>
        </w:rPr>
        <w:t>।</w:t>
      </w:r>
      <w:r w:rsidRPr="009E3EEA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r w:rsidRPr="009E3EEA">
        <w:rPr>
          <w:rFonts w:ascii="Siyam Rupali" w:hAnsi="Siyam Rupali" w:cs="Siyam Rupali"/>
          <w:sz w:val="24"/>
          <w:szCs w:val="24"/>
          <w:cs/>
          <w:lang w:bidi="bn-IN"/>
        </w:rPr>
        <w:t xml:space="preserve">রোগীর নামঃ ........................... ২। </w:t>
      </w:r>
      <w:r>
        <w:rPr>
          <w:rFonts w:ascii="Siyam Rupali" w:hAnsi="Siyam Rupali" w:cs="Siyam Rupali" w:hint="cs"/>
          <w:sz w:val="24"/>
          <w:szCs w:val="24"/>
          <w:cs/>
          <w:lang w:bidi="bn-IN"/>
        </w:rPr>
        <w:t>যোগাযোগের নাম্বারঃ........................</w:t>
      </w:r>
    </w:p>
    <w:p w:rsidR="00CE744C" w:rsidRDefault="00CE744C" w:rsidP="00CE744C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৩। বয়সঃ ........................   ৪। স্থায়ী ঠিকানাঃ ........................... </w:t>
      </w:r>
    </w:p>
    <w:p w:rsidR="00CE744C" w:rsidRPr="009E3EEA" w:rsidRDefault="00CE744C" w:rsidP="00CE744C">
      <w:pPr>
        <w:rPr>
          <w:rFonts w:ascii="Siyam Rupali" w:hAnsi="Siyam Rupali" w:cs="Siyam Rupali"/>
          <w:sz w:val="24"/>
          <w:szCs w:val="24"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>৫। বর্তমান ঠিকানাঃ শহর  (  )  গ্রাম (  )</w:t>
      </w:r>
    </w:p>
    <w:p w:rsidR="00CE744C" w:rsidRDefault="00CE744C" w:rsidP="00CE744C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>৬। বর্তমান ঠিকানা (জেলা) :</w:t>
      </w:r>
    </w:p>
    <w:p w:rsidR="00CE744C" w:rsidRDefault="00CE744C" w:rsidP="00CE744C">
      <w:pPr>
        <w:rPr>
          <w:ins w:id="2" w:author="Raheem, Enayet" w:date="2017-06-04T13:21:00Z"/>
          <w:rFonts w:ascii="Siyam Rupali" w:hAnsi="Siyam Rupali" w:cs="Siyam Rupali"/>
          <w:sz w:val="24"/>
          <w:szCs w:val="24"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>৭। শিক্ষাগত যোগ্যতাঃ অশিক্ষিত (  ) প্রাইমারী (  ) এস.এস.সি (  ) এইচ.এস.সি (  )  স্নাতক (  )</w:t>
      </w:r>
    </w:p>
    <w:p w:rsidR="006D199F" w:rsidRDefault="006D199F" w:rsidP="006D199F">
      <w:pPr>
        <w:rPr>
          <w:rFonts w:ascii="Siyam Rupali" w:hAnsi="Siyam Rupali" w:cs="Siyam Rupali"/>
          <w:sz w:val="24"/>
          <w:szCs w:val="24"/>
          <w:cs/>
          <w:lang w:bidi="bn-IN"/>
        </w:rPr>
      </w:pPr>
      <w:del w:id="3" w:author="Raheem, Enayet" w:date="2017-06-04T13:21:00Z">
        <w:r w:rsidDel="006D199F">
          <w:rPr>
            <w:rFonts w:ascii="Siyam Rupali" w:hAnsi="Siyam Rupali" w:cs="Siyam Rupali" w:hint="cs"/>
            <w:sz w:val="24"/>
            <w:szCs w:val="24"/>
            <w:cs/>
            <w:lang w:bidi="bn-IN"/>
          </w:rPr>
          <w:delText>৯</w:delText>
        </w:r>
      </w:del>
      <w:ins w:id="4" w:author="Raheem, Enayet" w:date="2017-06-04T13:21:00Z">
        <w:r>
          <w:rPr>
            <w:rFonts w:ascii="Siyam Rupali" w:hAnsi="Siyam Rupali" w:cs="Siyam Rupali" w:hint="cs"/>
            <w:sz w:val="24"/>
            <w:szCs w:val="24"/>
            <w:cs/>
            <w:lang w:bidi="bn-BD"/>
          </w:rPr>
          <w:t>৮</w:t>
        </w:r>
      </w:ins>
      <w:r>
        <w:rPr>
          <w:rFonts w:ascii="Siyam Rupali" w:hAnsi="Siyam Rupali" w:cs="Siyam Rupali" w:hint="cs"/>
          <w:sz w:val="24"/>
          <w:szCs w:val="24"/>
          <w:cs/>
          <w:lang w:bidi="bn-IN"/>
        </w:rPr>
        <w:t>। বৈবাহিক অবস্থাঃ  অবিবাহিত</w:t>
      </w:r>
      <w:ins w:id="5" w:author="gc" w:date="2017-06-04T23:51:00Z">
        <w:r w:rsidR="00AA021F">
          <w:rPr>
            <w:rFonts w:ascii="Siyam Rupali" w:hAnsi="Siyam Rupali" w:cs="Siyam Rupali"/>
            <w:sz w:val="24"/>
            <w:szCs w:val="24"/>
            <w:cs/>
            <w:lang w:bidi="bn-IN"/>
          </w:rPr>
          <w:t xml:space="preserve"> ( )</w:t>
        </w:r>
      </w:ins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    বিবাহিত</w:t>
      </w:r>
      <w:ins w:id="6" w:author="gc" w:date="2017-06-04T23:51:00Z">
        <w:r w:rsidR="00AA021F">
          <w:rPr>
            <w:rFonts w:ascii="Siyam Rupali" w:hAnsi="Siyam Rupali" w:cs="Siyam Rupali"/>
            <w:sz w:val="24"/>
            <w:szCs w:val="24"/>
            <w:cs/>
            <w:lang w:bidi="bn-IN"/>
          </w:rPr>
          <w:t xml:space="preserve"> ( )</w:t>
        </w:r>
      </w:ins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    বিধবা</w:t>
      </w:r>
      <w:ins w:id="7" w:author="gc" w:date="2017-06-04T23:51:00Z">
        <w:r w:rsidR="00AA021F">
          <w:rPr>
            <w:rFonts w:ascii="Siyam Rupali" w:hAnsi="Siyam Rupali" w:cs="Siyam Rupali"/>
            <w:sz w:val="24"/>
            <w:szCs w:val="24"/>
            <w:cs/>
            <w:lang w:bidi="bn-IN"/>
          </w:rPr>
          <w:t xml:space="preserve"> ( )</w:t>
        </w:r>
      </w:ins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   ডিভোর্সী </w:t>
      </w:r>
      <w:ins w:id="8" w:author="gc" w:date="2017-06-04T23:51:00Z">
        <w:r w:rsidR="00AA021F">
          <w:rPr>
            <w:rFonts w:ascii="Siyam Rupali" w:hAnsi="Siyam Rupali" w:cs="Siyam Rupali"/>
            <w:sz w:val="24"/>
            <w:szCs w:val="24"/>
            <w:cs/>
            <w:lang w:bidi="bn-IN"/>
          </w:rPr>
          <w:t>( )</w:t>
        </w:r>
      </w:ins>
    </w:p>
    <w:p w:rsidR="006D199F" w:rsidDel="006D199F" w:rsidRDefault="006D199F" w:rsidP="00CE744C">
      <w:pPr>
        <w:rPr>
          <w:del w:id="9" w:author="Raheem, Enayet" w:date="2017-06-04T13:21:00Z"/>
          <w:rFonts w:ascii="Siyam Rupali" w:hAnsi="Siyam Rupali" w:cs="Siyam Rupali"/>
          <w:sz w:val="24"/>
          <w:szCs w:val="24"/>
          <w:cs/>
          <w:lang w:bidi="bn-IN"/>
        </w:rPr>
      </w:pPr>
    </w:p>
    <w:p w:rsidR="00CE744C" w:rsidRDefault="00CE744C" w:rsidP="00CE744C">
      <w:pPr>
        <w:rPr>
          <w:ins w:id="10" w:author="gc" w:date="2017-06-04T23:52:00Z"/>
          <w:rFonts w:ascii="Siyam Rupali" w:hAnsi="Siyam Rupali" w:cs="Siyam Rupali"/>
          <w:sz w:val="24"/>
          <w:szCs w:val="24"/>
          <w:cs/>
          <w:lang w:bidi="bn-IN"/>
        </w:rPr>
      </w:pPr>
      <w:del w:id="11" w:author="Raheem, Enayet" w:date="2017-06-04T13:21:00Z">
        <w:r w:rsidDel="006D199F">
          <w:rPr>
            <w:rFonts w:ascii="Siyam Rupali" w:hAnsi="Siyam Rupali" w:cs="Siyam Rupali" w:hint="cs"/>
            <w:sz w:val="24"/>
            <w:szCs w:val="24"/>
            <w:cs/>
            <w:lang w:bidi="bn-IN"/>
          </w:rPr>
          <w:delText>৮</w:delText>
        </w:r>
      </w:del>
      <w:ins w:id="12" w:author="Raheem, Enayet" w:date="2017-06-04T13:21:00Z">
        <w:r w:rsidR="006D199F">
          <w:rPr>
            <w:rFonts w:ascii="Siyam Rupali" w:hAnsi="Siyam Rupali" w:cs="Siyam Rupali" w:hint="cs"/>
            <w:sz w:val="24"/>
            <w:szCs w:val="24"/>
            <w:cs/>
            <w:lang w:bidi="bn-BD"/>
          </w:rPr>
          <w:t>৯</w:t>
        </w:r>
      </w:ins>
      <w:r>
        <w:rPr>
          <w:rFonts w:ascii="Siyam Rupali" w:hAnsi="Siyam Rupali" w:cs="Siyam Rupali" w:hint="cs"/>
          <w:sz w:val="24"/>
          <w:szCs w:val="24"/>
          <w:cs/>
          <w:lang w:bidi="bn-IN"/>
        </w:rPr>
        <w:t>। স্বামীর শিক্ষাগত যোগ্যতাঃ অশিক্ষিত (  ) প্রাইমারী (  ) এস.এস.সি (  ) এইচ.এস.সি (  )      স্নাতক (  )</w:t>
      </w:r>
    </w:p>
    <w:p w:rsidR="00AA021F" w:rsidRDefault="00AA021F" w:rsidP="00CE744C">
      <w:pPr>
        <w:rPr>
          <w:rFonts w:ascii="Siyam Rupali" w:hAnsi="Siyam Rupali" w:cs="Siyam Rupali" w:hint="cs"/>
          <w:sz w:val="24"/>
          <w:szCs w:val="24"/>
          <w:cs/>
          <w:lang w:bidi="bn-BD"/>
        </w:rPr>
      </w:pPr>
      <w:ins w:id="13" w:author="gc" w:date="2017-06-04T23:52:00Z">
        <w:r>
          <w:rPr>
            <w:rFonts w:ascii="Siyam Rupali" w:hAnsi="Siyam Rupali" w:cs="Siyam Rupali" w:hint="cs"/>
            <w:sz w:val="24"/>
            <w:szCs w:val="24"/>
            <w:cs/>
            <w:lang w:bidi="bn-BD"/>
          </w:rPr>
          <w:t>১০।  প্রতি মাসে পারিবারিক ইনকাম</w:t>
        </w:r>
      </w:ins>
      <w:ins w:id="14" w:author="gc" w:date="2017-06-04T23:53:00Z">
        <w:r>
          <w:rPr>
            <w:rFonts w:ascii="Siyam Rupali" w:hAnsi="Siyam Rupali" w:cs="Siyam Rupali" w:hint="cs"/>
            <w:sz w:val="24"/>
            <w:szCs w:val="24"/>
            <w:cs/>
            <w:lang w:bidi="bn-BD"/>
          </w:rPr>
          <w:t xml:space="preserve"> (টাকা) &gt;৫০০০ ( ) ৫০০০-১০</w:t>
        </w:r>
      </w:ins>
      <w:ins w:id="15" w:author="gc" w:date="2017-06-04T23:54:00Z">
        <w:r>
          <w:rPr>
            <w:rFonts w:ascii="Siyam Rupali" w:hAnsi="Siyam Rupali" w:cs="Siyam Rupali" w:hint="cs"/>
            <w:sz w:val="24"/>
            <w:szCs w:val="24"/>
            <w:cs/>
            <w:lang w:bidi="bn-BD"/>
          </w:rPr>
          <w:t>,০০০ ( )  অন্যান্য ______--</w:t>
        </w:r>
      </w:ins>
    </w:p>
    <w:p w:rsidR="00CE744C" w:rsidRDefault="004E0551" w:rsidP="00CE744C">
      <w:pPr>
        <w:rPr>
          <w:rFonts w:ascii="Siyam Rupali" w:hAnsi="Siyam Rupali" w:cs="Siyam Rupali"/>
          <w:sz w:val="24"/>
          <w:szCs w:val="24"/>
          <w:cs/>
          <w:lang w:bidi="bn-IN"/>
        </w:rPr>
      </w:pPr>
      <w:ins w:id="16" w:author="gc" w:date="2017-06-04T23:56:00Z">
        <w:r>
          <w:rPr>
            <w:rFonts w:ascii="Siyam Rupali" w:hAnsi="Siyam Rupali" w:cs="Siyam Rupali" w:hint="cs"/>
            <w:sz w:val="24"/>
            <w:szCs w:val="24"/>
            <w:cs/>
            <w:lang w:bidi="bn-BD"/>
          </w:rPr>
          <w:t>১১</w:t>
        </w:r>
        <w:r>
          <w:rPr>
            <w:rFonts w:ascii="Siyam Rupali" w:hAnsi="Siyam Rupali" w:cs="Siyam Rupali" w:hint="cs"/>
            <w:sz w:val="24"/>
            <w:szCs w:val="24"/>
            <w:cs/>
            <w:lang w:bidi="bn-IN"/>
          </w:rPr>
          <w:t xml:space="preserve">। </w:t>
        </w:r>
      </w:ins>
      <w:del w:id="17" w:author="Raheem, Enayet" w:date="2017-06-03T16:27:00Z">
        <w:r w:rsidR="00CE744C" w:rsidDel="005A69CC">
          <w:rPr>
            <w:rFonts w:ascii="Siyam Rupali" w:hAnsi="Siyam Rupali" w:cs="Siyam Rupali" w:hint="cs"/>
            <w:sz w:val="24"/>
            <w:szCs w:val="24"/>
            <w:cs/>
            <w:lang w:bidi="bn-IN"/>
          </w:rPr>
          <w:delText>ইলেকট্রিক</w:delText>
        </w:r>
      </w:del>
      <w:r w:rsidR="00CE744C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</w:t>
      </w:r>
      <w:ins w:id="18" w:author="Raheem, Enayet" w:date="2017-06-03T16:27:00Z">
        <w:r w:rsidR="005A69CC">
          <w:rPr>
            <w:rFonts w:ascii="Siyam Rupali" w:hAnsi="Siyam Rupali" w:cs="Siyam Rupali" w:hint="cs"/>
            <w:sz w:val="24"/>
            <w:szCs w:val="24"/>
            <w:cs/>
            <w:lang w:bidi="bn-BD"/>
          </w:rPr>
          <w:t xml:space="preserve">ইলেক্ট্রনিক </w:t>
        </w:r>
      </w:ins>
      <w:r w:rsidR="00CE744C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যোগাযোগ মাধ্যাম: </w:t>
      </w:r>
      <w:ins w:id="19" w:author="Raheem, Enayet" w:date="2017-06-03T16:27:00Z">
        <w:r w:rsidR="005A69CC">
          <w:rPr>
            <w:rFonts w:ascii="Siyam Rupali" w:hAnsi="Siyam Rupali" w:cs="Siyam Rupali" w:hint="cs"/>
            <w:sz w:val="24"/>
            <w:szCs w:val="24"/>
            <w:cs/>
            <w:lang w:bidi="bn-BD"/>
          </w:rPr>
          <w:t xml:space="preserve">সোশাল মিডিয়া, </w:t>
        </w:r>
      </w:ins>
      <w:r w:rsidR="00CE744C">
        <w:rPr>
          <w:rFonts w:ascii="Siyam Rupali" w:hAnsi="Siyam Rupali" w:cs="Siyam Rupali" w:hint="cs"/>
          <w:sz w:val="24"/>
          <w:szCs w:val="24"/>
          <w:cs/>
          <w:lang w:bidi="bn-IN"/>
        </w:rPr>
        <w:t>মোবাইল, স্মার্ট মোবাইল, টিভি,</w:t>
      </w:r>
      <w:ins w:id="20" w:author="Raheem, Enayet" w:date="2017-06-03T16:28:00Z">
        <w:r w:rsidR="005A69CC">
          <w:rPr>
            <w:rFonts w:ascii="Siyam Rupali" w:hAnsi="Siyam Rupali" w:cs="Siyam Rupali"/>
            <w:sz w:val="24"/>
            <w:szCs w:val="24"/>
            <w:lang w:bidi="bn-IN"/>
          </w:rPr>
          <w:t xml:space="preserve"> </w:t>
        </w:r>
        <w:r w:rsidR="005A69CC">
          <w:rPr>
            <w:rFonts w:ascii="Siyam Rupali" w:hAnsi="Siyam Rupali" w:cs="Siyam Rupali" w:hint="cs"/>
            <w:sz w:val="24"/>
            <w:szCs w:val="24"/>
            <w:cs/>
            <w:lang w:bidi="bn-BD"/>
          </w:rPr>
          <w:t>এফএম-রেডি</w:t>
        </w:r>
      </w:ins>
      <w:ins w:id="21" w:author="Raheem, Enayet" w:date="2017-06-03T16:29:00Z">
        <w:r w:rsidR="005A69CC">
          <w:rPr>
            <w:rFonts w:ascii="Siyam Rupali" w:hAnsi="Siyam Rupali" w:cs="Siyam Rupali" w:hint="cs"/>
            <w:sz w:val="24"/>
            <w:szCs w:val="24"/>
            <w:cs/>
            <w:lang w:bidi="bn-BD"/>
          </w:rPr>
          <w:t>ও,</w:t>
        </w:r>
      </w:ins>
      <w:r w:rsidR="00CE744C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খবরের কাগজ</w:t>
      </w:r>
    </w:p>
    <w:p w:rsidR="00CE744C" w:rsidRDefault="004E0551" w:rsidP="00CE744C">
      <w:pPr>
        <w:rPr>
          <w:rFonts w:ascii="Siyam Rupali" w:hAnsi="Siyam Rupali" w:cs="Siyam Rupali"/>
          <w:sz w:val="24"/>
          <w:szCs w:val="24"/>
          <w:cs/>
          <w:lang w:bidi="bn-IN"/>
        </w:rPr>
      </w:pPr>
      <w:bookmarkStart w:id="22" w:name="_GoBack"/>
      <w:bookmarkEnd w:id="22"/>
      <w:ins w:id="23" w:author="gc" w:date="2017-06-04T23:56:00Z">
        <w:r>
          <w:rPr>
            <w:rFonts w:ascii="Siyam Rupali" w:hAnsi="Siyam Rupali" w:cs="Siyam Rupali" w:hint="cs"/>
            <w:sz w:val="24"/>
            <w:szCs w:val="24"/>
            <w:cs/>
            <w:lang w:bidi="bn-IN"/>
          </w:rPr>
          <w:t>১</w:t>
        </w:r>
        <w:r>
          <w:rPr>
            <w:rFonts w:ascii="Siyam Rupali" w:hAnsi="Siyam Rupali" w:cs="Siyam Rupali" w:hint="cs"/>
            <w:sz w:val="24"/>
            <w:szCs w:val="24"/>
            <w:cs/>
            <w:lang w:bidi="bn-BD"/>
          </w:rPr>
          <w:t>২</w:t>
        </w:r>
        <w:r>
          <w:rPr>
            <w:rFonts w:ascii="Siyam Rupali" w:hAnsi="Siyam Rupali" w:cs="Siyam Rupali" w:hint="cs"/>
            <w:sz w:val="24"/>
            <w:szCs w:val="24"/>
            <w:cs/>
            <w:lang w:bidi="bn-IN"/>
          </w:rPr>
          <w:t xml:space="preserve">। </w:t>
        </w:r>
      </w:ins>
      <w:r w:rsidR="00CE744C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পরিবারের কারো আগে স্তন ক্যান্সার ছিল? হ্যা      না </w:t>
      </w:r>
    </w:p>
    <w:p w:rsidR="00CE744C" w:rsidRDefault="00CE744C" w:rsidP="00CE744C">
      <w:pPr>
        <w:rPr>
          <w:rFonts w:ascii="Siyam Rupali" w:hAnsi="Siyam Rupali" w:cs="Siyam Rupali"/>
          <w:sz w:val="24"/>
          <w:szCs w:val="24"/>
          <w:cs/>
          <w:lang w:bidi="bn-IN"/>
        </w:rPr>
      </w:pPr>
    </w:p>
    <w:p w:rsidR="00CE744C" w:rsidRDefault="00CE744C" w:rsidP="00CE744C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>১.১। কখন প্রথন স্তনে/বুকে অস্বস্তি/অসুবিধা অনুভব করেছিলেন? ......</w:t>
      </w:r>
    </w:p>
    <w:p w:rsidR="00CE744C" w:rsidRDefault="00CE744C" w:rsidP="00CE744C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>১.২ প্রথম উপসর্গ কি দেখতে পেয়েছিলেন?  চাকা/দলা (  )  চামড়া কুঁচকানো  (  ) স্তনে ব্যাথা (  ) স্তনের বোঁটা থেকে কিছু নির্গত হওয়া (  )  হাড্ডি ব্যাথা (  )  অন্যান্য  (  )</w:t>
      </w:r>
    </w:p>
    <w:p w:rsidR="001E35AA" w:rsidRDefault="001E35AA" w:rsidP="009E3EEA">
      <w:pPr>
        <w:rPr>
          <w:rFonts w:ascii="Siyam Rupali" w:hAnsi="Siyam Rupali" w:cs="Siyam Rupali"/>
          <w:sz w:val="24"/>
          <w:szCs w:val="24"/>
          <w:cs/>
          <w:lang w:bidi="bn-IN"/>
        </w:rPr>
      </w:pPr>
    </w:p>
    <w:p w:rsidR="00E31B80" w:rsidRDefault="00E31B80" w:rsidP="009E3EEA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২.১ যখন প্রথম দেখেছিলেন তখন কি বেশ চিন্তায় পড়ে গিয়েছিলান? </w:t>
      </w:r>
    </w:p>
    <w:p w:rsidR="00E31B80" w:rsidRDefault="00E31B80" w:rsidP="009E3EEA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২.২ প্রথম দেখার পর কি টিউমার ভেবেছিলেন? </w:t>
      </w:r>
      <w:r w:rsidR="002E32AB">
        <w:rPr>
          <w:rFonts w:ascii="Siyam Rupali" w:hAnsi="Siyam Rupali" w:cs="Siyam Rupali" w:hint="cs"/>
          <w:sz w:val="24"/>
          <w:szCs w:val="24"/>
          <w:cs/>
          <w:lang w:bidi="bn-IN"/>
        </w:rPr>
        <w:t>হ্যাঁ</w:t>
      </w:r>
      <w:r w:rsidR="00433752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</w:t>
      </w:r>
      <w:r w:rsidR="00A61273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(  )  </w:t>
      </w:r>
      <w:r w:rsidR="00433752">
        <w:rPr>
          <w:rFonts w:ascii="Siyam Rupali" w:hAnsi="Siyam Rupali" w:cs="Siyam Rupali" w:hint="cs"/>
          <w:sz w:val="24"/>
          <w:szCs w:val="24"/>
          <w:cs/>
          <w:lang w:bidi="bn-IN"/>
        </w:rPr>
        <w:t>না</w:t>
      </w:r>
      <w:r w:rsidR="00A61273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(  )</w:t>
      </w:r>
    </w:p>
    <w:p w:rsidR="00E31B80" w:rsidRDefault="00E31B80" w:rsidP="009E3EEA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>২.৩ নিচের উল্লেখিত কোন ধরণের অসুবিধা বোধ করেছিলেন?</w:t>
      </w:r>
    </w:p>
    <w:p w:rsidR="00930F51" w:rsidRDefault="00930F51" w:rsidP="009E3EEA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/>
          <w:sz w:val="24"/>
          <w:szCs w:val="24"/>
          <w:cs/>
          <w:lang w:bidi="bn-IN"/>
        </w:rPr>
        <w:t>*চাকা/দলা (গলা, ঘাড়, বগলের নিচ)</w:t>
      </w:r>
      <w:r w:rsidR="00433752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- হ্যা </w:t>
      </w:r>
      <w:r w:rsidR="00A61273">
        <w:rPr>
          <w:rFonts w:ascii="Siyam Rupali" w:hAnsi="Siyam Rupali" w:cs="Siyam Rupali" w:hint="cs"/>
          <w:sz w:val="24"/>
          <w:szCs w:val="24"/>
          <w:cs/>
          <w:lang w:bidi="bn-IN"/>
        </w:rPr>
        <w:t>(  )</w:t>
      </w:r>
      <w:r w:rsidR="00433752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না</w:t>
      </w:r>
      <w:r>
        <w:rPr>
          <w:rFonts w:ascii="Siyam Rupali" w:hAnsi="Siyam Rupali" w:cs="Siyam Rupali"/>
          <w:sz w:val="24"/>
          <w:szCs w:val="24"/>
          <w:cs/>
          <w:lang w:bidi="bn-IN"/>
        </w:rPr>
        <w:t xml:space="preserve"> </w:t>
      </w:r>
      <w:r w:rsidR="00A61273">
        <w:rPr>
          <w:rFonts w:ascii="Siyam Rupali" w:hAnsi="Siyam Rupali" w:cs="Siyam Rupali" w:hint="cs"/>
          <w:sz w:val="24"/>
          <w:szCs w:val="24"/>
          <w:cs/>
          <w:lang w:bidi="bn-IN"/>
        </w:rPr>
        <w:t>(  )</w:t>
      </w:r>
    </w:p>
    <w:p w:rsidR="00930F51" w:rsidRDefault="00433752" w:rsidP="009E3EEA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* স্তনে ব্যাথা- হ্যা </w:t>
      </w:r>
      <w:r w:rsidR="00A61273">
        <w:rPr>
          <w:rFonts w:ascii="Siyam Rupali" w:hAnsi="Siyam Rupali" w:cs="Siyam Rupali" w:hint="cs"/>
          <w:sz w:val="24"/>
          <w:szCs w:val="24"/>
          <w:cs/>
          <w:lang w:bidi="bn-IN"/>
        </w:rPr>
        <w:t>(  )</w:t>
      </w: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না</w:t>
      </w:r>
      <w:r w:rsidR="00A61273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(  )</w:t>
      </w:r>
    </w:p>
    <w:p w:rsidR="00930F51" w:rsidRDefault="00930F51" w:rsidP="009E3EEA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>* আক্রান্ত স্তনের একই পাশের বাহুতে ব্যাথা</w:t>
      </w:r>
      <w:r w:rsidR="00433752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- </w:t>
      </w: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</w:t>
      </w:r>
      <w:r w:rsidR="00433752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হ্যা </w:t>
      </w:r>
      <w:r w:rsidR="00A61273">
        <w:rPr>
          <w:rFonts w:ascii="Siyam Rupali" w:hAnsi="Siyam Rupali" w:cs="Siyam Rupali" w:hint="cs"/>
          <w:sz w:val="24"/>
          <w:szCs w:val="24"/>
          <w:cs/>
          <w:lang w:bidi="bn-IN"/>
        </w:rPr>
        <w:t>(  )</w:t>
      </w:r>
      <w:r w:rsidR="00433752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না</w:t>
      </w:r>
      <w:r w:rsidR="00A61273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(  )</w:t>
      </w:r>
    </w:p>
    <w:p w:rsidR="00930F51" w:rsidRDefault="00930F51" w:rsidP="009E3EEA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>* স্তনের চামড়ার রঙ পরিবর্তন</w:t>
      </w:r>
      <w:r w:rsidR="00433752">
        <w:rPr>
          <w:rFonts w:ascii="Siyam Rupali" w:hAnsi="Siyam Rupali" w:cs="Siyam Rupali" w:hint="cs"/>
          <w:sz w:val="24"/>
          <w:szCs w:val="24"/>
          <w:cs/>
          <w:lang w:bidi="bn-IN"/>
        </w:rPr>
        <w:t>-</w:t>
      </w: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(লালচে, খয়েরী অথবা বেগুনী) </w:t>
      </w:r>
    </w:p>
    <w:p w:rsidR="004A27F7" w:rsidRDefault="00930F51" w:rsidP="009E3EEA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* </w:t>
      </w:r>
      <w:r w:rsidR="004A27F7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</w:t>
      </w:r>
      <w:r>
        <w:rPr>
          <w:rFonts w:ascii="Siyam Rupali" w:hAnsi="Siyam Rupali" w:cs="Siyam Rupali" w:hint="cs"/>
          <w:sz w:val="24"/>
          <w:szCs w:val="24"/>
          <w:cs/>
          <w:lang w:bidi="bn-IN"/>
        </w:rPr>
        <w:t>স্</w:t>
      </w:r>
      <w:r w:rsidR="00433752">
        <w:rPr>
          <w:rFonts w:ascii="Siyam Rupali" w:hAnsi="Siyam Rupali" w:cs="Siyam Rupali" w:hint="cs"/>
          <w:sz w:val="24"/>
          <w:szCs w:val="24"/>
          <w:cs/>
          <w:lang w:bidi="bn-IN"/>
        </w:rPr>
        <w:t>তনের চামড়ায় ক্ষত কিংবা কুঁচকানো-</w:t>
      </w: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হ্যা </w:t>
      </w:r>
      <w:r w:rsidR="00A61273">
        <w:rPr>
          <w:rFonts w:ascii="Siyam Rupali" w:hAnsi="Siyam Rupali" w:cs="Siyam Rupali" w:hint="cs"/>
          <w:sz w:val="24"/>
          <w:szCs w:val="24"/>
          <w:cs/>
          <w:lang w:bidi="bn-IN"/>
        </w:rPr>
        <w:t>(  )</w:t>
      </w: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না</w:t>
      </w:r>
      <w:r w:rsidR="00A61273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(  )</w:t>
      </w:r>
    </w:p>
    <w:p w:rsidR="00930F51" w:rsidRDefault="00930F51" w:rsidP="009E3EEA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>* স্তনে চুলকানি</w:t>
      </w:r>
      <w:r w:rsidR="00433752">
        <w:rPr>
          <w:rFonts w:ascii="Siyam Rupali" w:hAnsi="Siyam Rupali" w:cs="Siyam Rupali" w:hint="cs"/>
          <w:sz w:val="24"/>
          <w:szCs w:val="24"/>
          <w:cs/>
          <w:lang w:bidi="bn-IN"/>
        </w:rPr>
        <w:t>-</w:t>
      </w: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হ্যা </w:t>
      </w:r>
      <w:r w:rsidR="00A61273">
        <w:rPr>
          <w:rFonts w:ascii="Siyam Rupali" w:hAnsi="Siyam Rupali" w:cs="Siyam Rupali" w:hint="cs"/>
          <w:sz w:val="24"/>
          <w:szCs w:val="24"/>
          <w:cs/>
          <w:lang w:bidi="bn-IN"/>
        </w:rPr>
        <w:t>(  )</w:t>
      </w: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না </w:t>
      </w:r>
      <w:r w:rsidR="00A61273">
        <w:rPr>
          <w:rFonts w:ascii="Siyam Rupali" w:hAnsi="Siyam Rupali" w:cs="Siyam Rupali" w:hint="cs"/>
          <w:sz w:val="24"/>
          <w:szCs w:val="24"/>
          <w:cs/>
          <w:lang w:bidi="bn-IN"/>
        </w:rPr>
        <w:t>(  )</w:t>
      </w:r>
    </w:p>
    <w:p w:rsidR="00930F51" w:rsidRDefault="00930F51" w:rsidP="009E3EEA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>* স্তনের আকৃতিতে পরিবর্তন</w:t>
      </w:r>
      <w:r w:rsidR="00433752">
        <w:rPr>
          <w:rFonts w:ascii="Siyam Rupali" w:hAnsi="Siyam Rupali" w:cs="Siyam Rupali" w:hint="cs"/>
          <w:sz w:val="24"/>
          <w:szCs w:val="24"/>
          <w:cs/>
          <w:lang w:bidi="bn-IN"/>
        </w:rPr>
        <w:t>-</w:t>
      </w: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 হ্যা</w:t>
      </w:r>
      <w:r w:rsidR="00B14F51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(  )  </w:t>
      </w:r>
      <w:r>
        <w:rPr>
          <w:rFonts w:ascii="Siyam Rupali" w:hAnsi="Siyam Rupali" w:cs="Siyam Rupali" w:hint="cs"/>
          <w:sz w:val="24"/>
          <w:szCs w:val="24"/>
          <w:cs/>
          <w:lang w:bidi="bn-IN"/>
        </w:rPr>
        <w:t>না</w:t>
      </w:r>
      <w:r w:rsidR="00B14F51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(  )</w:t>
      </w: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</w:t>
      </w:r>
    </w:p>
    <w:p w:rsidR="00766D19" w:rsidRDefault="00930F51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>* রক্ত কিংবা তরল নির্গত হওয়া স্তনের বোঁটা থেকে</w:t>
      </w:r>
      <w:r w:rsidR="00433752">
        <w:rPr>
          <w:rFonts w:ascii="Siyam Rupali" w:hAnsi="Siyam Rupali" w:cs="Siyam Rupali" w:hint="cs"/>
          <w:sz w:val="24"/>
          <w:szCs w:val="24"/>
          <w:cs/>
          <w:lang w:bidi="bn-IN"/>
        </w:rPr>
        <w:t>-</w:t>
      </w: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 হ্যা</w:t>
      </w:r>
      <w:r w:rsidR="00B14F51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(  )</w:t>
      </w: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না </w:t>
      </w:r>
      <w:r w:rsidR="00B14F51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(  ) </w:t>
      </w:r>
    </w:p>
    <w:p w:rsidR="00766D19" w:rsidRDefault="002E32AB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>২.৪</w:t>
      </w:r>
      <w:r w:rsidR="00766D19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) কি ধরণের সমস্যা হওয়ার পর ডাক্তারের শরণাপন্ন হয়েছিলেন? </w:t>
      </w:r>
    </w:p>
    <w:p w:rsidR="00F82C12" w:rsidRDefault="009E3EEA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 </w:t>
      </w:r>
      <w:r w:rsidR="00766D19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অস্বস্তি অনুভূত হয়েছিল (  )  অবস্থার অবনতি ঘটেছিল (  )  পাড়া-প্রতিবেশী অথবা আত্নীয়ের </w:t>
      </w:r>
      <w:r w:rsidR="00F82C12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পরামর্শে (  ) স্বামীর পরামর্শে (  ) </w:t>
      </w:r>
    </w:p>
    <w:p w:rsidR="00F82C12" w:rsidRDefault="002E32AB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>২.৫</w:t>
      </w:r>
      <w:r w:rsidR="00F82C12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) প্রথমেই কেন ডাক্তারের কাছে যান নি? </w:t>
      </w:r>
    </w:p>
    <w:p w:rsidR="00DD4428" w:rsidRPr="00DD4428" w:rsidRDefault="00DD4428">
      <w:pPr>
        <w:rPr>
          <w:rFonts w:ascii="Siyam Rupali" w:hAnsi="Siyam Rupali" w:cs="Siyam Rupali"/>
          <w:sz w:val="24"/>
          <w:szCs w:val="24"/>
          <w:u w:val="single"/>
          <w:cs/>
          <w:lang w:bidi="bn-IN"/>
        </w:rPr>
      </w:pPr>
      <w:r w:rsidRPr="00DD4428">
        <w:rPr>
          <w:rFonts w:ascii="Siyam Rupali" w:hAnsi="Siyam Rupali" w:cs="Siyam Rupali" w:hint="cs"/>
          <w:sz w:val="24"/>
          <w:szCs w:val="24"/>
          <w:u w:val="single"/>
          <w:cs/>
          <w:lang w:bidi="bn-IN"/>
        </w:rPr>
        <w:t>মানসিক বাধা</w:t>
      </w:r>
    </w:p>
    <w:p w:rsidR="00F82C12" w:rsidRDefault="00F82C12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ক) ভেবেছিলেন সমস্যা এমনিই সেরে যাবে- হ্যাঁ ( )  না ( ) </w:t>
      </w:r>
    </w:p>
    <w:p w:rsidR="009E3EEA" w:rsidRDefault="00F82C12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খ)  ভয় কাজ করেছিলো- হ্যাঁ ( )  না ( ) </w:t>
      </w:r>
    </w:p>
    <w:p w:rsidR="00F82C12" w:rsidRDefault="00F82C12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গ) লজ্জা পেয়েছিলেন- হ্যাঁ ( ) না ( ) </w:t>
      </w:r>
    </w:p>
    <w:p w:rsidR="00F82C12" w:rsidRDefault="00F82C12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ঘ) অসাবধনতা কিংবা পাত্তা দেননি- হ্যাঁ ( )  না ( ) </w:t>
      </w:r>
    </w:p>
    <w:p w:rsidR="00F82C12" w:rsidRDefault="00F82C12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ঙ) </w:t>
      </w:r>
      <w:r w:rsidR="00DD4428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আমার পরিবারের অন্য সদস্যদের দেখাশোনা করতে হয়েছিল- হ্যাঁ ( )  না ( ) </w:t>
      </w:r>
    </w:p>
    <w:p w:rsidR="00DD4428" w:rsidRDefault="00DD4428">
      <w:pPr>
        <w:rPr>
          <w:rFonts w:ascii="Siyam Rupali" w:hAnsi="Siyam Rupali" w:cs="Siyam Rupali"/>
          <w:sz w:val="24"/>
          <w:szCs w:val="24"/>
          <w:cs/>
          <w:lang w:bidi="bn-IN"/>
        </w:rPr>
      </w:pPr>
    </w:p>
    <w:p w:rsidR="00DD4428" w:rsidRPr="009A01F4" w:rsidRDefault="00DD4428">
      <w:pPr>
        <w:rPr>
          <w:rFonts w:ascii="Siyam Rupali" w:hAnsi="Siyam Rupali" w:cs="Siyam Rupali"/>
          <w:sz w:val="24"/>
          <w:szCs w:val="24"/>
          <w:u w:val="single"/>
          <w:cs/>
          <w:lang w:bidi="bn-IN"/>
        </w:rPr>
      </w:pPr>
      <w:r w:rsidRPr="009A01F4">
        <w:rPr>
          <w:rFonts w:ascii="Siyam Rupali" w:hAnsi="Siyam Rupali" w:cs="Siyam Rupali" w:hint="cs"/>
          <w:sz w:val="24"/>
          <w:szCs w:val="24"/>
          <w:u w:val="single"/>
          <w:cs/>
          <w:lang w:bidi="bn-IN"/>
        </w:rPr>
        <w:lastRenderedPageBreak/>
        <w:t xml:space="preserve">বাস্তবিক বাধা </w:t>
      </w:r>
    </w:p>
    <w:p w:rsidR="00DD4428" w:rsidRDefault="00DD4428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চ) ব্যস্ত ছিলেন- হ্যাঁ ( )  না ( ) </w:t>
      </w:r>
    </w:p>
    <w:p w:rsidR="009A01F4" w:rsidRDefault="00DD4428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ছ) আর্থিক সমস্যা- হ্যাঁ ( )  না ( ) </w:t>
      </w:r>
    </w:p>
    <w:p w:rsidR="009A01F4" w:rsidRDefault="009A01F4">
      <w:pPr>
        <w:rPr>
          <w:rFonts w:ascii="Siyam Rupali" w:hAnsi="Siyam Rupali" w:cs="Siyam Rupali"/>
          <w:sz w:val="24"/>
          <w:szCs w:val="24"/>
          <w:u w:val="single"/>
          <w:cs/>
          <w:lang w:bidi="bn-IN"/>
        </w:rPr>
      </w:pPr>
      <w:r w:rsidRPr="009A01F4">
        <w:rPr>
          <w:rFonts w:ascii="Siyam Rupali" w:hAnsi="Siyam Rupali" w:cs="Siyam Rupali" w:hint="cs"/>
          <w:sz w:val="24"/>
          <w:szCs w:val="24"/>
          <w:u w:val="single"/>
          <w:cs/>
          <w:lang w:bidi="bn-IN"/>
        </w:rPr>
        <w:t xml:space="preserve">স্বাস্থ্যসেবা সংক্রান্ত বাধা  </w:t>
      </w:r>
    </w:p>
    <w:p w:rsidR="009A01F4" w:rsidRDefault="009A01F4">
      <w:pPr>
        <w:rPr>
          <w:rFonts w:ascii="Siyam Rupali" w:hAnsi="Siyam Rupali" w:cs="Siyam Rupali"/>
          <w:sz w:val="24"/>
          <w:szCs w:val="24"/>
          <w:cs/>
          <w:lang w:bidi="bn-IN"/>
        </w:rPr>
      </w:pPr>
      <w:r w:rsidRPr="009A01F4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জ) </w:t>
      </w: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কোথায় যেতে হবে জানতেন না- হ্যাঁ ( )  না ( ) </w:t>
      </w:r>
    </w:p>
    <w:p w:rsidR="009A01F4" w:rsidRDefault="009A01F4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ঝ) এপয়েনমেন্ট করা কঠিন ছিল- হ্যাঁ ( )  না ( ) </w:t>
      </w:r>
    </w:p>
    <w:p w:rsidR="009A01F4" w:rsidRDefault="009A01F4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ঞ) যানবাহন ব্যবস্থা করা কঠিন ছিল- হ্যাঁ ( )  না ( ) </w:t>
      </w:r>
    </w:p>
    <w:p w:rsidR="00F30498" w:rsidRDefault="00F30498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/>
          <w:sz w:val="24"/>
          <w:szCs w:val="24"/>
          <w:cs/>
          <w:lang w:bidi="bn-IN"/>
        </w:rPr>
        <w:t xml:space="preserve">ট) অন্য কোন কারণ __________________  </w:t>
      </w:r>
    </w:p>
    <w:p w:rsidR="00F30498" w:rsidRDefault="00F30498">
      <w:pPr>
        <w:rPr>
          <w:rFonts w:ascii="Siyam Rupali" w:hAnsi="Siyam Rupali" w:cs="Siyam Rupali"/>
          <w:sz w:val="24"/>
          <w:szCs w:val="24"/>
          <w:cs/>
          <w:lang w:bidi="bn-IN"/>
        </w:rPr>
      </w:pPr>
    </w:p>
    <w:p w:rsidR="000B0949" w:rsidRDefault="000B0949" w:rsidP="008E38A5">
      <w:pPr>
        <w:jc w:val="center"/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>৩) স্বাস্থ্যসেবার ব্যবহার</w:t>
      </w:r>
    </w:p>
    <w:p w:rsidR="000B0949" w:rsidRDefault="000B0949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৩.১) এখানে আসার আগে অন্য কোন স্বাস্থ্যসেবা নিয়েছেন- </w:t>
      </w:r>
    </w:p>
    <w:p w:rsidR="000B0949" w:rsidRDefault="000B0949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ফিজিশিয়ান (প্রাইভেট ক্লিনিক/হাসপাতাল) ( )  জেনারেল হাসপাতাল ( ) উপজেলা স্বাস্থ্য কমপ্লেক্স ( ) এনজিও ক্লিনিক ( ) ফার্মেসী ( ) অন্যান্য ___________ </w:t>
      </w:r>
    </w:p>
    <w:p w:rsidR="00F30498" w:rsidRDefault="000B0949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৩.২) প্রথম কবে মেডিকেল সেন্টারে এসেছেন (দিন/মাস/বছর _____________ ) </w:t>
      </w:r>
    </w:p>
    <w:p w:rsidR="000B0949" w:rsidRDefault="000B0949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৩.৩) রোগ সারানোর জন্য বাসায় কোন ব্যবস্থা নিয়েছিলেন? হ্যাঁ ( )  না ( ) </w:t>
      </w:r>
    </w:p>
    <w:p w:rsidR="00A10286" w:rsidRDefault="00A10286">
      <w:pPr>
        <w:rPr>
          <w:rFonts w:ascii="Siyam Rupali" w:hAnsi="Siyam Rupali" w:cs="Siyam Rupali"/>
          <w:sz w:val="24"/>
          <w:szCs w:val="24"/>
          <w:cs/>
          <w:lang w:bidi="bn-IN"/>
        </w:rPr>
      </w:pPr>
    </w:p>
    <w:p w:rsidR="00A10286" w:rsidRDefault="00A10286" w:rsidP="008E38A5">
      <w:pPr>
        <w:jc w:val="center"/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>৪) পরিবারের সমর্থন</w:t>
      </w:r>
    </w:p>
    <w:p w:rsidR="00A10286" w:rsidRDefault="00A10286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>৪.১) আপনার সমস্যা নিয়ে কার সাথে প্রথম কথা বলেছিলেন</w:t>
      </w:r>
    </w:p>
    <w:p w:rsidR="00A10286" w:rsidRDefault="00A10286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স্বামী ( ) মা ( ) ভাই-বোন ( ) বন্ধু/বান্ধবী ( ) কেঊ না ( ) অন্যান্য ____________ </w:t>
      </w:r>
    </w:p>
    <w:p w:rsidR="00A10286" w:rsidRDefault="00A10286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৪.২) ডাক্তারের সাথে দেখা করার পরামর্শ কে দিয়েছে </w:t>
      </w:r>
    </w:p>
    <w:p w:rsidR="00A10286" w:rsidRDefault="00A10286" w:rsidP="00A10286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স্বামী ( ) মা ( ) ভাই-বোন ( ) বন্ধু/বান্ধবী ( ) কেঊ না ( ) অন্যান্য ____________ </w:t>
      </w:r>
    </w:p>
    <w:p w:rsidR="00A10286" w:rsidRDefault="00A10286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/>
          <w:sz w:val="24"/>
          <w:szCs w:val="24"/>
          <w:cs/>
          <w:lang w:bidi="bn-IN"/>
        </w:rPr>
        <w:t xml:space="preserve">৪.৩) স্বামীর কাছে আপনার সমস্যার কথা বলতে কি অস্বস্তি/লজ্জা পেয়েছিলেন? হ্যাঁ ( )  না ( ) </w:t>
      </w:r>
    </w:p>
    <w:p w:rsidR="003B255F" w:rsidRDefault="003B255F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৪.৪) টিউমার শনাক্ত হওয়ার পর স্বামীর থেকে সমর্থন/সাহায্য পেয়েছিলেন? হ্যাঁ ( )  না ( ) </w:t>
      </w:r>
    </w:p>
    <w:p w:rsidR="005A5802" w:rsidRDefault="00DF0519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lastRenderedPageBreak/>
        <w:t xml:space="preserve">৪.৫) যদি না হয়, তবে স্বামীর থেকে কোন নেতিবাচক ব্যবহার পেয়েছেন? হ্যাঁ ( )  না ( ) </w:t>
      </w:r>
    </w:p>
    <w:p w:rsidR="00333154" w:rsidRDefault="005A5802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৪.৬) পাড়া-প্রতিবেশীর কাছ থেকে সাহায্য পেয়েছিলেন? হ্যাঁ ( )  না ( ) </w:t>
      </w:r>
    </w:p>
    <w:p w:rsidR="00F11410" w:rsidRDefault="00333154" w:rsidP="008E38A5">
      <w:pPr>
        <w:jc w:val="center"/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>৫)</w:t>
      </w:r>
      <w:r w:rsidR="00F11410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শুরুতেই ক্যান্সার শনাক্তকরণের জ্ঞান ও চর্চা</w:t>
      </w:r>
    </w:p>
    <w:p w:rsidR="00F11410" w:rsidRDefault="00F11410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৫.১) আপনি কি নিজে আপনার স্তন পরীক্ষা করেন? হ্যাঁ ( )  না ( ) </w:t>
      </w:r>
    </w:p>
    <w:p w:rsidR="00F11410" w:rsidRDefault="00F11410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৫.২) এই সমস্যার আগে কোন ডাক্তার বা নার্স আপনার স্তন পরীক্ষা করেছিল? হ্যাঁ ( )  না ( ) </w:t>
      </w:r>
    </w:p>
    <w:p w:rsidR="00F11410" w:rsidRDefault="00F11410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৫.৩) আপনার স্তনে সমস্যা হওয়ার আগে ম্যামোগ্রাফি অথবা ম্যামোগ্রামের নাম শুনেছেন? হ্যাঁ ( )  না ( ) </w:t>
      </w:r>
    </w:p>
    <w:p w:rsidR="00F11410" w:rsidDel="00AA021F" w:rsidRDefault="00F11410">
      <w:pPr>
        <w:rPr>
          <w:del w:id="24" w:author="gc" w:date="2017-06-04T23:48:00Z"/>
          <w:rFonts w:ascii="Siyam Rupali" w:hAnsi="Siyam Rupali" w:cs="Siyam Rupali"/>
          <w:sz w:val="24"/>
          <w:szCs w:val="24"/>
          <w:cs/>
          <w:lang w:bidi="bn-IN"/>
        </w:rPr>
      </w:pPr>
      <w:commentRangeStart w:id="25"/>
      <w:del w:id="26" w:author="gc" w:date="2017-06-04T23:48:00Z">
        <w:r w:rsidDel="00AA021F">
          <w:rPr>
            <w:rFonts w:ascii="Siyam Rupali" w:hAnsi="Siyam Rupali" w:cs="Siyam Rupali" w:hint="cs"/>
            <w:sz w:val="24"/>
            <w:szCs w:val="24"/>
            <w:cs/>
            <w:lang w:bidi="bn-IN"/>
          </w:rPr>
          <w:delText xml:space="preserve">৫.৪) আপনার পরিবারে আগে কারো টিউমার হওয়ার ইতিহাস আছে? হ্যাঁ ( )  না ( ) </w:delText>
        </w:r>
      </w:del>
      <w:commentRangeEnd w:id="25"/>
      <w:r w:rsidR="00AA021F">
        <w:rPr>
          <w:rStyle w:val="CommentReference"/>
        </w:rPr>
        <w:commentReference w:id="25"/>
      </w:r>
    </w:p>
    <w:p w:rsidR="00F11410" w:rsidDel="00AA021F" w:rsidRDefault="00F11410">
      <w:pPr>
        <w:rPr>
          <w:del w:id="27" w:author="gc" w:date="2017-06-04T23:47:00Z"/>
          <w:rFonts w:ascii="Siyam Rupali" w:hAnsi="Siyam Rupali" w:cs="Siyam Rupali"/>
          <w:sz w:val="24"/>
          <w:szCs w:val="24"/>
          <w:cs/>
          <w:lang w:bidi="bn-IN"/>
        </w:rPr>
      </w:pPr>
      <w:commentRangeStart w:id="28"/>
      <w:del w:id="29" w:author="gc" w:date="2017-06-04T23:47:00Z">
        <w:r w:rsidDel="00AA021F">
          <w:rPr>
            <w:rFonts w:ascii="Siyam Rupali" w:hAnsi="Siyam Rupali" w:cs="Siyam Rupali" w:hint="cs"/>
            <w:sz w:val="24"/>
            <w:szCs w:val="24"/>
            <w:cs/>
            <w:lang w:bidi="bn-IN"/>
          </w:rPr>
          <w:delText xml:space="preserve">৫.৫) আপনার পরিচিত কারো কি স্তনে টিউমার আছে? হ্যাঁ ( )  না ( ) </w:delText>
        </w:r>
      </w:del>
      <w:commentRangeEnd w:id="28"/>
      <w:r w:rsidR="00AA021F">
        <w:rPr>
          <w:rStyle w:val="CommentReference"/>
        </w:rPr>
        <w:commentReference w:id="28"/>
      </w:r>
    </w:p>
    <w:p w:rsidR="00565DF8" w:rsidRDefault="00F11410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৫.৬) এমন কোন তথ্য আছে যা আপনি আগে জানলে ভালো হত এবং অন্যরা জানুক আপনি চান? ____________________ </w:t>
      </w:r>
    </w:p>
    <w:p w:rsidR="00565DF8" w:rsidRDefault="00565DF8">
      <w:pPr>
        <w:rPr>
          <w:rFonts w:ascii="Siyam Rupali" w:hAnsi="Siyam Rupali" w:cs="Siyam Rupali"/>
          <w:sz w:val="24"/>
          <w:szCs w:val="24"/>
          <w:cs/>
          <w:lang w:bidi="bn-IN"/>
        </w:rPr>
      </w:pPr>
    </w:p>
    <w:p w:rsidR="008E38A5" w:rsidRDefault="00565DF8" w:rsidP="008E38A5">
      <w:pPr>
        <w:jc w:val="center"/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৬) </w:t>
      </w:r>
      <w:r w:rsidR="008E38A5">
        <w:rPr>
          <w:rFonts w:ascii="Siyam Rupali" w:hAnsi="Siyam Rupali" w:cs="Siyam Rupali" w:hint="cs"/>
          <w:sz w:val="24"/>
          <w:szCs w:val="24"/>
          <w:cs/>
          <w:lang w:bidi="bn-IN"/>
        </w:rPr>
        <w:t>স্তন ক্যান্সারের প্যাথোলজিকাল স্ট্যাটাস</w:t>
      </w:r>
    </w:p>
    <w:p w:rsidR="008E38A5" w:rsidRDefault="008E38A5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স্টেজঃ টিউমার ______ নডিউল _______ ম্যালিগন্যান্ট_____ (স্টেজ ১/স্টেজ ২/স্টেজ ৩/স্টেজ ৪) </w:t>
      </w:r>
    </w:p>
    <w:p w:rsidR="008E38A5" w:rsidRDefault="008E38A5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টিউমার সাইজঃ </w:t>
      </w:r>
    </w:p>
    <w:p w:rsidR="008E38A5" w:rsidRDefault="008E38A5">
      <w:pPr>
        <w:rPr>
          <w:rFonts w:ascii="Siyam Rupali" w:hAnsi="Siyam Rupali" w:cs="Siyam Rupali"/>
          <w:sz w:val="24"/>
          <w:szCs w:val="24"/>
          <w:cs/>
          <w:lang w:bidi="bn-IN"/>
        </w:rPr>
      </w:pPr>
    </w:p>
    <w:p w:rsidR="00DF0519" w:rsidRDefault="008E38A5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সাক্ষাতকার গ্রহণকারিঃ ___________ </w:t>
      </w:r>
      <w:r w:rsidR="00F11410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  </w:t>
      </w:r>
      <w:r w:rsidR="00DF0519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</w:t>
      </w:r>
    </w:p>
    <w:p w:rsidR="000B0949" w:rsidRPr="009A01F4" w:rsidRDefault="000B0949">
      <w:pPr>
        <w:rPr>
          <w:rFonts w:ascii="Siyam Rupali" w:hAnsi="Siyam Rupali" w:cs="Siyam Rupali"/>
          <w:sz w:val="24"/>
          <w:szCs w:val="24"/>
          <w:cs/>
          <w:lang w:bidi="bn-IN"/>
        </w:rPr>
      </w:pPr>
    </w:p>
    <w:sectPr w:rsidR="000B0949" w:rsidRPr="009A0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5" w:author="gc" w:date="2017-06-04T23:48:00Z" w:initials="g">
    <w:p w:rsidR="00AA021F" w:rsidRDefault="00AA021F">
      <w:pPr>
        <w:pStyle w:val="CommentText"/>
      </w:pPr>
      <w:r>
        <w:rPr>
          <w:rStyle w:val="CommentReference"/>
        </w:rPr>
        <w:annotationRef/>
      </w:r>
      <w:r>
        <w:t>Overlapping</w:t>
      </w:r>
    </w:p>
  </w:comment>
  <w:comment w:id="28" w:author="gc" w:date="2017-06-04T23:47:00Z" w:initials="g">
    <w:p w:rsidR="00AA021F" w:rsidRDefault="00AA021F">
      <w:pPr>
        <w:pStyle w:val="CommentText"/>
      </w:pPr>
      <w:r>
        <w:rPr>
          <w:rStyle w:val="CommentReference"/>
        </w:rPr>
        <w:annotationRef/>
      </w:r>
      <w:r>
        <w:t>Overlapping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D632E"/>
    <w:multiLevelType w:val="hybridMultilevel"/>
    <w:tmpl w:val="54F49B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heem, Enayet">
    <w15:presenceInfo w15:providerId="None" w15:userId="Raheem, Enaye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549"/>
    <w:rsid w:val="000B0949"/>
    <w:rsid w:val="001E35AA"/>
    <w:rsid w:val="002E32AB"/>
    <w:rsid w:val="003238AC"/>
    <w:rsid w:val="00333154"/>
    <w:rsid w:val="003B255F"/>
    <w:rsid w:val="00402E74"/>
    <w:rsid w:val="00433752"/>
    <w:rsid w:val="004A27F7"/>
    <w:rsid w:val="004E0551"/>
    <w:rsid w:val="00565DF8"/>
    <w:rsid w:val="005A5802"/>
    <w:rsid w:val="005A69CC"/>
    <w:rsid w:val="006D199F"/>
    <w:rsid w:val="00766D19"/>
    <w:rsid w:val="008060BC"/>
    <w:rsid w:val="00855549"/>
    <w:rsid w:val="008E38A5"/>
    <w:rsid w:val="00930F51"/>
    <w:rsid w:val="009A01F4"/>
    <w:rsid w:val="009E3EEA"/>
    <w:rsid w:val="00A10286"/>
    <w:rsid w:val="00A61273"/>
    <w:rsid w:val="00AA021F"/>
    <w:rsid w:val="00B14F51"/>
    <w:rsid w:val="00B212A8"/>
    <w:rsid w:val="00B31806"/>
    <w:rsid w:val="00CE744C"/>
    <w:rsid w:val="00DD4428"/>
    <w:rsid w:val="00DF0519"/>
    <w:rsid w:val="00E31B80"/>
    <w:rsid w:val="00E87E53"/>
    <w:rsid w:val="00F11410"/>
    <w:rsid w:val="00F30498"/>
    <w:rsid w:val="00F82C12"/>
    <w:rsid w:val="00F8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1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19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99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A0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02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0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021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1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19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99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A0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02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0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02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DB5CB-AFF2-4F7F-BC5A-7F57B7F25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Ahmed</dc:creator>
  <cp:lastModifiedBy>gc</cp:lastModifiedBy>
  <cp:revision>4</cp:revision>
  <dcterms:created xsi:type="dcterms:W3CDTF">2017-06-04T17:45:00Z</dcterms:created>
  <dcterms:modified xsi:type="dcterms:W3CDTF">2017-06-04T17:56:00Z</dcterms:modified>
</cp:coreProperties>
</file>